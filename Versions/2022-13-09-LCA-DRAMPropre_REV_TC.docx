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1184" w14:textId="77777777" w:rsidR="00EA7175" w:rsidRPr="009765CF" w:rsidRDefault="00EA7175">
      <w:pPr>
        <w:rPr>
          <w:rFonts w:ascii="Times New Roman" w:eastAsia="Times New Roman" w:hAnsi="Times New Roman" w:cs="Times New Roman"/>
          <w:b/>
          <w:sz w:val="36"/>
          <w:szCs w:val="36"/>
          <w:lang w:val="es-CL"/>
        </w:rPr>
      </w:pPr>
    </w:p>
    <w:p w14:paraId="00000001" w14:textId="0D8E7272" w:rsidR="00693859" w:rsidRDefault="00720EC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Life Cycle Assessment of Distributed Plastic Recycling via Additive Manufacturing </w:t>
      </w:r>
    </w:p>
    <w:p w14:paraId="00000002" w14:textId="77777777" w:rsidR="00693859" w:rsidRDefault="00693859">
      <w:pPr>
        <w:rPr>
          <w:rFonts w:ascii="Times New Roman" w:eastAsia="Times New Roman" w:hAnsi="Times New Roman" w:cs="Times New Roman"/>
          <w:b/>
          <w:sz w:val="36"/>
          <w:szCs w:val="36"/>
        </w:rPr>
      </w:pPr>
    </w:p>
    <w:p w14:paraId="00000003" w14:textId="518A4A3B" w:rsidR="00693859" w:rsidRPr="00661792" w:rsidRDefault="00720ECA">
      <w:pPr>
        <w:rPr>
          <w:rFonts w:ascii="Times New Roman" w:eastAsia="Times New Roman" w:hAnsi="Times New Roman" w:cs="Times New Roman"/>
          <w:b/>
          <w:sz w:val="24"/>
          <w:szCs w:val="24"/>
          <w:lang w:val="es-CL"/>
        </w:rPr>
      </w:pPr>
      <w:bookmarkStart w:id="0" w:name="_heading=h.gjdgxs" w:colFirst="0" w:colLast="0"/>
      <w:bookmarkEnd w:id="0"/>
      <w:r w:rsidRPr="00661792">
        <w:rPr>
          <w:b/>
          <w:sz w:val="28"/>
          <w:szCs w:val="28"/>
          <w:vertAlign w:val="superscript"/>
          <w:lang w:val="es-CL"/>
        </w:rPr>
        <w:t xml:space="preserve">1 </w:t>
      </w:r>
      <w:r w:rsidRPr="00661792">
        <w:rPr>
          <w:rFonts w:ascii="Times New Roman" w:eastAsia="Times New Roman" w:hAnsi="Times New Roman" w:cs="Times New Roman"/>
          <w:b/>
          <w:sz w:val="24"/>
          <w:szCs w:val="24"/>
          <w:lang w:val="es-CL"/>
        </w:rPr>
        <w:t xml:space="preserve">CACERES Mendoza Cristian,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 xml:space="preserve">SANTANDER </w:t>
      </w:r>
      <w:proofErr w:type="spellStart"/>
      <w:r w:rsidRPr="00661792">
        <w:rPr>
          <w:rFonts w:ascii="Times New Roman" w:eastAsia="Times New Roman" w:hAnsi="Times New Roman" w:cs="Times New Roman"/>
          <w:b/>
          <w:sz w:val="24"/>
          <w:szCs w:val="24"/>
          <w:lang w:val="es-CL"/>
        </w:rPr>
        <w:t>Pavlo</w:t>
      </w:r>
      <w:proofErr w:type="spellEnd"/>
      <w:r w:rsidRPr="00661792">
        <w:rPr>
          <w:rFonts w:ascii="Times New Roman" w:eastAsia="Times New Roman" w:hAnsi="Times New Roman" w:cs="Times New Roman"/>
          <w:b/>
          <w:sz w:val="24"/>
          <w:szCs w:val="24"/>
          <w:lang w:val="es-CL"/>
        </w:rPr>
        <w:t xml:space="preserve">,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CRUZ Fabio,</w:t>
      </w:r>
      <w:ins w:id="1" w:author="Auteur">
        <w:r w:rsidR="00C13FE4">
          <w:rPr>
            <w:rFonts w:ascii="Times New Roman" w:eastAsia="Times New Roman" w:hAnsi="Times New Roman" w:cs="Times New Roman"/>
            <w:b/>
            <w:sz w:val="24"/>
            <w:szCs w:val="24"/>
            <w:lang w:val="es-CL"/>
          </w:rPr>
          <w:tab/>
        </w:r>
      </w:ins>
      <w:r w:rsidRPr="00661792">
        <w:rPr>
          <w:rFonts w:ascii="Times New Roman" w:eastAsia="Times New Roman" w:hAnsi="Times New Roman" w:cs="Times New Roman"/>
          <w:b/>
          <w:sz w:val="24"/>
          <w:szCs w:val="24"/>
          <w:lang w:val="es-CL"/>
        </w:rPr>
        <w:t xml:space="preserve"> </w:t>
      </w:r>
      <w:r w:rsidRPr="00661792">
        <w:rPr>
          <w:b/>
          <w:sz w:val="28"/>
          <w:szCs w:val="28"/>
          <w:vertAlign w:val="superscript"/>
          <w:lang w:val="es-CL"/>
        </w:rPr>
        <w:t>3</w:t>
      </w:r>
      <w:r w:rsidRPr="00661792">
        <w:rPr>
          <w:rFonts w:ascii="Times New Roman" w:eastAsia="Times New Roman" w:hAnsi="Times New Roman" w:cs="Times New Roman"/>
          <w:b/>
          <w:sz w:val="24"/>
          <w:szCs w:val="24"/>
          <w:lang w:val="es-CL"/>
        </w:rPr>
        <w:t xml:space="preserve">TROUSSIER </w:t>
      </w:r>
      <w:proofErr w:type="spellStart"/>
      <w:r w:rsidRPr="00661792">
        <w:rPr>
          <w:rFonts w:ascii="Times New Roman" w:eastAsia="Times New Roman" w:hAnsi="Times New Roman" w:cs="Times New Roman"/>
          <w:b/>
          <w:sz w:val="24"/>
          <w:szCs w:val="24"/>
          <w:lang w:val="es-CL"/>
        </w:rPr>
        <w:t>Nadège</w:t>
      </w:r>
      <w:proofErr w:type="spellEnd"/>
      <w:r w:rsidRPr="00661792">
        <w:rPr>
          <w:rFonts w:ascii="Times New Roman" w:eastAsia="Times New Roman" w:hAnsi="Times New Roman" w:cs="Times New Roman"/>
          <w:b/>
          <w:sz w:val="24"/>
          <w:szCs w:val="24"/>
          <w:lang w:val="es-CL"/>
        </w:rPr>
        <w:t xml:space="preserve">,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CAMARGO Mauricio</w:t>
      </w:r>
      <w:r w:rsidR="00784B70">
        <w:rPr>
          <w:rFonts w:ascii="Times New Roman" w:eastAsia="Times New Roman" w:hAnsi="Times New Roman" w:cs="Times New Roman"/>
          <w:b/>
          <w:sz w:val="24"/>
          <w:szCs w:val="24"/>
          <w:lang w:val="es-CL"/>
        </w:rPr>
        <w:t xml:space="preserve"> </w:t>
      </w:r>
      <w:r w:rsidR="00286FD0" w:rsidRPr="00661792">
        <w:rPr>
          <w:b/>
          <w:sz w:val="28"/>
          <w:szCs w:val="28"/>
          <w:vertAlign w:val="superscript"/>
          <w:lang w:val="es-CL"/>
        </w:rPr>
        <w:t>2</w:t>
      </w:r>
      <w:r w:rsidR="00286FD0">
        <w:rPr>
          <w:rFonts w:ascii="Times New Roman" w:eastAsia="Times New Roman" w:hAnsi="Times New Roman" w:cs="Times New Roman"/>
          <w:b/>
          <w:sz w:val="24"/>
          <w:szCs w:val="24"/>
          <w:lang w:val="es-CL"/>
        </w:rPr>
        <w:t xml:space="preserve">BOUDAOUD </w:t>
      </w:r>
      <w:proofErr w:type="spellStart"/>
      <w:r w:rsidR="00784B70">
        <w:rPr>
          <w:rFonts w:ascii="Times New Roman" w:eastAsia="Times New Roman" w:hAnsi="Times New Roman" w:cs="Times New Roman"/>
          <w:b/>
          <w:sz w:val="24"/>
          <w:szCs w:val="24"/>
          <w:lang w:val="es-CL"/>
        </w:rPr>
        <w:t>H</w:t>
      </w:r>
      <w:r w:rsidR="00286FD0">
        <w:rPr>
          <w:rFonts w:ascii="Times New Roman" w:eastAsia="Times New Roman" w:hAnsi="Times New Roman" w:cs="Times New Roman"/>
          <w:b/>
          <w:sz w:val="24"/>
          <w:szCs w:val="24"/>
          <w:lang w:val="es-CL"/>
        </w:rPr>
        <w:t>akim</w:t>
      </w:r>
      <w:proofErr w:type="spellEnd"/>
    </w:p>
    <w:p w14:paraId="00000004" w14:textId="63C3255D" w:rsidR="00693859" w:rsidRPr="00F93CFA"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F93CFA">
        <w:rPr>
          <w:rFonts w:ascii="Times New Roman" w:eastAsia="Times New Roman" w:hAnsi="Times New Roman" w:cs="Times New Roman"/>
          <w:color w:val="000000"/>
          <w:sz w:val="24"/>
          <w:szCs w:val="24"/>
          <w:vertAlign w:val="superscript"/>
          <w:lang w:val="fr-FR"/>
        </w:rPr>
        <w:t>1</w:t>
      </w:r>
      <w:r w:rsidRPr="00F93CFA">
        <w:rPr>
          <w:rFonts w:ascii="Times New Roman" w:eastAsia="Times New Roman" w:hAnsi="Times New Roman" w:cs="Times New Roman"/>
          <w:color w:val="000000"/>
          <w:sz w:val="24"/>
          <w:szCs w:val="24"/>
          <w:lang w:val="fr-FR"/>
        </w:rPr>
        <w:t xml:space="preserve"> </w:t>
      </w:r>
      <w:r w:rsidRPr="00F93CFA">
        <w:rPr>
          <w:rFonts w:ascii="Times New Roman" w:eastAsia="Times New Roman" w:hAnsi="Times New Roman" w:cs="Times New Roman"/>
          <w:color w:val="000000"/>
          <w:lang w:val="fr-FR"/>
        </w:rPr>
        <w:t>ENSGSI - Université de Lorraine, 8 Rue Bastien-Lepage, 54000 Nancy</w:t>
      </w:r>
      <w:r w:rsidR="006109C4">
        <w:rPr>
          <w:rFonts w:ascii="Times New Roman" w:eastAsia="Times New Roman" w:hAnsi="Times New Roman" w:cs="Times New Roman"/>
          <w:color w:val="000000"/>
          <w:lang w:val="fr-FR"/>
        </w:rPr>
        <w:t>, France</w:t>
      </w:r>
      <w:r w:rsidRPr="00F93CFA">
        <w:rPr>
          <w:rFonts w:ascii="Times New Roman" w:eastAsia="Times New Roman" w:hAnsi="Times New Roman" w:cs="Times New Roman"/>
          <w:color w:val="000000"/>
          <w:lang w:val="fr-FR"/>
        </w:rPr>
        <w:t xml:space="preserve">  </w:t>
      </w:r>
    </w:p>
    <w:p w14:paraId="00000005"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sz w:val="24"/>
          <w:szCs w:val="24"/>
          <w:vertAlign w:val="superscript"/>
          <w:lang w:val="fr-FR"/>
        </w:rPr>
        <w:t>2</w:t>
      </w:r>
      <w:r w:rsidRPr="0039177B">
        <w:rPr>
          <w:rFonts w:ascii="Times New Roman" w:eastAsia="Times New Roman" w:hAnsi="Times New Roman" w:cs="Times New Roman"/>
          <w:color w:val="000000"/>
          <w:sz w:val="24"/>
          <w:szCs w:val="24"/>
          <w:lang w:val="fr-FR"/>
        </w:rPr>
        <w:t xml:space="preserve"> </w:t>
      </w:r>
      <w:r w:rsidRPr="0039177B">
        <w:rPr>
          <w:rFonts w:ascii="Times New Roman" w:eastAsia="Times New Roman" w:hAnsi="Times New Roman" w:cs="Times New Roman"/>
          <w:color w:val="000000"/>
          <w:lang w:val="fr-FR"/>
        </w:rPr>
        <w:t xml:space="preserve">ERPI - Équipe de Recherche sur les Processus Innovatifs, Université de Lorraine, Nancy, France    </w:t>
      </w:r>
    </w:p>
    <w:p w14:paraId="00000006"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sz w:val="24"/>
          <w:szCs w:val="24"/>
          <w:vertAlign w:val="superscript"/>
          <w:lang w:val="fr-FR"/>
        </w:rPr>
        <w:t>3</w:t>
      </w:r>
      <w:r w:rsidRPr="0039177B">
        <w:rPr>
          <w:rFonts w:ascii="Times New Roman" w:eastAsia="Times New Roman" w:hAnsi="Times New Roman" w:cs="Times New Roman"/>
          <w:color w:val="000000"/>
          <w:lang w:val="fr-FR"/>
        </w:rPr>
        <w:t xml:space="preserve">CREIDD – Université de Troyes      </w:t>
      </w:r>
    </w:p>
    <w:p w14:paraId="00000007"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lang w:val="fr-FR"/>
        </w:rPr>
        <w:t xml:space="preserve">        </w:t>
      </w:r>
    </w:p>
    <w:p w14:paraId="7915743E" w14:textId="59725B46" w:rsidR="006B54FA" w:rsidRPr="00F27991" w:rsidRDefault="00720ECA" w:rsidP="00A24FBE">
      <w:pPr>
        <w:jc w:val="both"/>
        <w:rPr>
          <w:rStyle w:val="Lienhypertexte"/>
          <w:lang w:val="fr-FR"/>
        </w:rPr>
      </w:pPr>
      <w:r w:rsidRPr="0039177B">
        <w:rPr>
          <w:rFonts w:ascii="Times New Roman" w:eastAsia="Times New Roman" w:hAnsi="Times New Roman" w:cs="Times New Roman"/>
          <w:color w:val="000000"/>
          <w:sz w:val="24"/>
          <w:szCs w:val="24"/>
          <w:vertAlign w:val="superscript"/>
          <w:lang w:val="fr-FR"/>
        </w:rPr>
        <w:t>1</w:t>
      </w:r>
      <w:r w:rsidR="00A24FBE">
        <w:rPr>
          <w:rFonts w:ascii="Times New Roman" w:eastAsia="Times New Roman" w:hAnsi="Times New Roman" w:cs="Times New Roman"/>
          <w:color w:val="0563C1"/>
          <w:u w:val="single"/>
          <w:lang w:val="fr-FR"/>
        </w:rPr>
        <w:t xml:space="preserve">Cristian.caceres@univ-lorraine.fr </w:t>
      </w:r>
    </w:p>
    <w:p w14:paraId="0000000A" w14:textId="53FC1DB1" w:rsidR="00693859" w:rsidRPr="008152DB" w:rsidRDefault="00720ECA" w:rsidP="00A24FBE">
      <w:pPr>
        <w:jc w:val="both"/>
        <w:rPr>
          <w:rFonts w:ascii="Times New Roman" w:eastAsia="Times New Roman" w:hAnsi="Times New Roman" w:cs="Times New Roman"/>
          <w:color w:val="000000"/>
          <w:sz w:val="24"/>
          <w:szCs w:val="24"/>
          <w:vertAlign w:val="superscript"/>
          <w:lang w:val="en-GB"/>
        </w:rPr>
      </w:pPr>
      <w:r w:rsidRPr="00C316EA">
        <w:rPr>
          <w:rFonts w:ascii="Times New Roman" w:eastAsia="Times New Roman" w:hAnsi="Times New Roman" w:cs="Times New Roman"/>
          <w:b/>
          <w:sz w:val="24"/>
          <w:szCs w:val="24"/>
          <w:lang w:val="en-GB"/>
        </w:rPr>
        <w:t>Abstract:</w:t>
      </w:r>
      <w:r w:rsidRPr="00C316EA">
        <w:rPr>
          <w:rFonts w:ascii="Times New Roman" w:eastAsia="Times New Roman" w:hAnsi="Times New Roman" w:cs="Times New Roman"/>
          <w:i/>
          <w:lang w:val="en-GB"/>
        </w:rPr>
        <w:t xml:space="preserve"> </w:t>
      </w:r>
      <w:r>
        <w:rPr>
          <w:rFonts w:ascii="Times New Roman" w:eastAsia="Times New Roman" w:hAnsi="Times New Roman" w:cs="Times New Roman"/>
          <w:i/>
        </w:rPr>
        <w:t>Distributed recycling via additive manufacturing (DRAM) in a closed</w:t>
      </w:r>
      <w:r w:rsidR="00B64D14">
        <w:rPr>
          <w:rFonts w:ascii="Times New Roman" w:eastAsia="Times New Roman" w:hAnsi="Times New Roman" w:cs="Times New Roman"/>
          <w:i/>
        </w:rPr>
        <w:t>-</w:t>
      </w:r>
      <w:r>
        <w:rPr>
          <w:rFonts w:ascii="Times New Roman" w:eastAsia="Times New Roman" w:hAnsi="Times New Roman" w:cs="Times New Roman"/>
          <w:i/>
        </w:rPr>
        <w:t xml:space="preserve">loop supply chain (CLSC) emphasizes a technical path to </w:t>
      </w:r>
      <w:r w:rsidR="003F74FA">
        <w:rPr>
          <w:rFonts w:ascii="Times New Roman" w:eastAsia="Times New Roman" w:hAnsi="Times New Roman" w:cs="Times New Roman"/>
          <w:i/>
        </w:rPr>
        <w:t xml:space="preserve">an emerging </w:t>
      </w:r>
      <w:r>
        <w:rPr>
          <w:rFonts w:ascii="Times New Roman" w:eastAsia="Times New Roman" w:hAnsi="Times New Roman" w:cs="Times New Roman"/>
          <w:i/>
        </w:rPr>
        <w:t>plastic recycling system. This technical system focuses on simplicity, minimization of environmental impact</w:t>
      </w:r>
      <w:r w:rsidR="00B64D14">
        <w:rPr>
          <w:rFonts w:ascii="Times New Roman" w:eastAsia="Times New Roman" w:hAnsi="Times New Roman" w:cs="Times New Roman"/>
          <w:i/>
        </w:rPr>
        <w:t>,</w:t>
      </w:r>
      <w:r>
        <w:rPr>
          <w:rFonts w:ascii="Times New Roman" w:eastAsia="Times New Roman" w:hAnsi="Times New Roman" w:cs="Times New Roman"/>
          <w:i/>
        </w:rPr>
        <w:t xml:space="preserve"> and high valorization of recycled waste. </w:t>
      </w:r>
      <w:r w:rsidR="00B64D14">
        <w:rPr>
          <w:rFonts w:ascii="Times New Roman" w:eastAsia="Times New Roman" w:hAnsi="Times New Roman" w:cs="Times New Roman"/>
          <w:i/>
        </w:rPr>
        <w:t>Major progress has recently been</w:t>
      </w:r>
      <w:r>
        <w:rPr>
          <w:rFonts w:ascii="Times New Roman" w:eastAsia="Times New Roman" w:hAnsi="Times New Roman" w:cs="Times New Roman"/>
          <w:i/>
        </w:rPr>
        <w:t xml:space="preserve"> reported in various stages to validate the technical feasibility, environmental impact</w:t>
      </w:r>
      <w:r w:rsidR="00B64D14">
        <w:rPr>
          <w:rFonts w:ascii="Times New Roman" w:eastAsia="Times New Roman" w:hAnsi="Times New Roman" w:cs="Times New Roman"/>
          <w:i/>
        </w:rPr>
        <w:t>,</w:t>
      </w:r>
      <w:r>
        <w:rPr>
          <w:rFonts w:ascii="Times New Roman" w:eastAsia="Times New Roman" w:hAnsi="Times New Roman" w:cs="Times New Roman"/>
          <w:i/>
        </w:rPr>
        <w:t xml:space="preserve"> and economic viability of the DRAM system. However, little work has been done for the preparation and recovery stages, which involve logistics and the study of the whole recycling network. Thus, this work evaluates the environmental performance of implementing a DRAM system. Using life cycle analysis (LCA), an assessment of potential impacts </w:t>
      </w:r>
      <w:r w:rsidR="00343E5E">
        <w:rPr>
          <w:rFonts w:ascii="Times New Roman" w:eastAsia="Times New Roman" w:hAnsi="Times New Roman" w:cs="Times New Roman"/>
          <w:i/>
        </w:rPr>
        <w:t xml:space="preserve">of 1kg of recycled PLA </w:t>
      </w:r>
      <w:r>
        <w:rPr>
          <w:rFonts w:ascii="Times New Roman" w:eastAsia="Times New Roman" w:hAnsi="Times New Roman" w:cs="Times New Roman"/>
          <w:i/>
        </w:rPr>
        <w:t>was carried out</w:t>
      </w:r>
      <w:r w:rsidR="00B64D14">
        <w:rPr>
          <w:rFonts w:ascii="Times New Roman" w:eastAsia="Times New Roman" w:hAnsi="Times New Roman" w:cs="Times New Roman"/>
          <w:i/>
        </w:rPr>
        <w:t>,</w:t>
      </w:r>
      <w:r>
        <w:rPr>
          <w:rFonts w:ascii="Times New Roman" w:eastAsia="Times New Roman" w:hAnsi="Times New Roman" w:cs="Times New Roman"/>
          <w:i/>
        </w:rPr>
        <w:t xml:space="preserve"> </w:t>
      </w:r>
      <w:r w:rsidR="00B64D14">
        <w:rPr>
          <w:rFonts w:ascii="Times New Roman" w:eastAsia="Times New Roman" w:hAnsi="Times New Roman" w:cs="Times New Roman"/>
          <w:i/>
        </w:rPr>
        <w:t xml:space="preserve">examining </w:t>
      </w:r>
      <w:r>
        <w:rPr>
          <w:rFonts w:ascii="Times New Roman" w:eastAsia="Times New Roman" w:hAnsi="Times New Roman" w:cs="Times New Roman"/>
          <w:i/>
        </w:rPr>
        <w:t>the case of a university Fab Lab located in Nancy, France</w:t>
      </w:r>
      <w:r w:rsidR="00343E5E">
        <w:rPr>
          <w:rFonts w:ascii="Times New Roman" w:eastAsia="Times New Roman" w:hAnsi="Times New Roman" w:cs="Times New Roman"/>
          <w:i/>
        </w:rPr>
        <w:t>,</w:t>
      </w:r>
      <w:r w:rsidR="004C341C">
        <w:rPr>
          <w:rFonts w:ascii="Times New Roman" w:eastAsia="Times New Roman" w:hAnsi="Times New Roman" w:cs="Times New Roman"/>
          <w:i/>
        </w:rPr>
        <w:t xml:space="preserve"> where the DRAM strategy has been deployed</w:t>
      </w:r>
      <w:r>
        <w:rPr>
          <w:rFonts w:ascii="Times New Roman" w:eastAsia="Times New Roman" w:hAnsi="Times New Roman" w:cs="Times New Roman"/>
          <w:i/>
        </w:rPr>
        <w:t xml:space="preserve">. </w:t>
      </w:r>
      <w:r w:rsidRPr="003272F1">
        <w:rPr>
          <w:rFonts w:ascii="Times New Roman" w:eastAsia="Times New Roman" w:hAnsi="Times New Roman" w:cs="Times New Roman"/>
          <w:i/>
        </w:rPr>
        <w:t>To evaluate this system, four impact categories were considered</w:t>
      </w:r>
      <w:r w:rsidR="00B64D14">
        <w:rPr>
          <w:rFonts w:ascii="Times New Roman" w:eastAsia="Times New Roman" w:hAnsi="Times New Roman" w:cs="Times New Roman"/>
          <w:i/>
        </w:rPr>
        <w:t>:</w:t>
      </w:r>
      <w:r w:rsidRPr="003272F1">
        <w:rPr>
          <w:rFonts w:ascii="Times New Roman" w:eastAsia="Times New Roman" w:hAnsi="Times New Roman" w:cs="Times New Roman"/>
          <w:i/>
        </w:rPr>
        <w:t xml:space="preserve"> climate change, potential eutrophication, resource depletion</w:t>
      </w:r>
      <w:r w:rsidR="00B64D14">
        <w:rPr>
          <w:rFonts w:ascii="Times New Roman" w:eastAsia="Times New Roman" w:hAnsi="Times New Roman" w:cs="Times New Roman"/>
          <w:i/>
        </w:rPr>
        <w:t>,</w:t>
      </w:r>
      <w:r w:rsidRPr="003272F1">
        <w:rPr>
          <w:rFonts w:ascii="Times New Roman" w:eastAsia="Times New Roman" w:hAnsi="Times New Roman" w:cs="Times New Roman"/>
          <w:i/>
        </w:rPr>
        <w:t xml:space="preserve"> and ion radiation</w:t>
      </w:r>
      <w:r w:rsidR="00B64D14">
        <w:rPr>
          <w:rFonts w:ascii="Times New Roman" w:eastAsia="Times New Roman" w:hAnsi="Times New Roman" w:cs="Times New Roman"/>
          <w:i/>
        </w:rPr>
        <w:t>.</w:t>
      </w:r>
      <w:r w:rsidR="00072475" w:rsidRPr="003272F1">
        <w:rPr>
          <w:rFonts w:ascii="Times New Roman" w:eastAsia="Times New Roman" w:hAnsi="Times New Roman" w:cs="Times New Roman"/>
          <w:i/>
        </w:rPr>
        <w:t xml:space="preserve"> </w:t>
      </w:r>
      <w:r w:rsidR="00653465">
        <w:rPr>
          <w:rFonts w:ascii="Times New Roman" w:eastAsia="Times New Roman" w:hAnsi="Times New Roman" w:cs="Times New Roman"/>
          <w:i/>
        </w:rPr>
        <w:t>Three of these categories demonstrated</w:t>
      </w:r>
      <w:r w:rsidR="007B3250" w:rsidRPr="007B3250">
        <w:rPr>
          <w:rFonts w:ascii="Times New Roman" w:eastAsia="Times New Roman" w:hAnsi="Times New Roman" w:cs="Times New Roman"/>
          <w:i/>
        </w:rPr>
        <w:t xml:space="preserve"> environmentally favorable results due to the implementation of the DRAM system.</w:t>
      </w:r>
      <w:r w:rsidRPr="003272F1">
        <w:rPr>
          <w:rFonts w:ascii="Times New Roman" w:eastAsia="Times New Roman" w:hAnsi="Times New Roman" w:cs="Times New Roman"/>
          <w:i/>
        </w:rPr>
        <w:t xml:space="preserve"> This article provides an environmental overview of the benefits and disadvantages of developing a DRAM system in a specific context.</w:t>
      </w:r>
      <w:r w:rsidR="002E6CDC">
        <w:rPr>
          <w:rFonts w:ascii="Times New Roman" w:eastAsia="Times New Roman" w:hAnsi="Times New Roman" w:cs="Times New Roman"/>
          <w:i/>
        </w:rPr>
        <w:tab/>
      </w:r>
    </w:p>
    <w:p w14:paraId="0000000B" w14:textId="77777777" w:rsidR="00693859" w:rsidRDefault="00693859">
      <w:pPr>
        <w:jc w:val="both"/>
        <w:rPr>
          <w:rFonts w:ascii="Times New Roman" w:eastAsia="Times New Roman" w:hAnsi="Times New Roman" w:cs="Times New Roman"/>
          <w:i/>
        </w:rPr>
      </w:pPr>
    </w:p>
    <w:p w14:paraId="0000000C" w14:textId="1BE7684A" w:rsidR="00693859" w:rsidRDefault="00720ECA">
      <w:pPr>
        <w:jc w:val="both"/>
        <w:rPr>
          <w:rFonts w:ascii="Times New Roman" w:eastAsia="Times New Roman" w:hAnsi="Times New Roman" w:cs="Times New Roman"/>
          <w:i/>
        </w:rPr>
      </w:pPr>
      <w:r>
        <w:rPr>
          <w:rFonts w:ascii="Times New Roman" w:eastAsia="Times New Roman" w:hAnsi="Times New Roman" w:cs="Times New Roman"/>
          <w:b/>
          <w:i/>
        </w:rPr>
        <w:t xml:space="preserve">Keywords: </w:t>
      </w:r>
      <w:r>
        <w:rPr>
          <w:rFonts w:ascii="Times New Roman" w:eastAsia="Times New Roman" w:hAnsi="Times New Roman" w:cs="Times New Roman"/>
          <w:i/>
        </w:rPr>
        <w:t xml:space="preserve">LCA, Recycling, Plastic, Distributed Manufacturing, </w:t>
      </w:r>
      <w:r w:rsidR="00E0545B">
        <w:rPr>
          <w:rFonts w:ascii="Times New Roman" w:eastAsia="Times New Roman" w:hAnsi="Times New Roman" w:cs="Times New Roman"/>
          <w:i/>
        </w:rPr>
        <w:t>Additive Manufacturing</w:t>
      </w:r>
      <w:r w:rsidR="007E46E5">
        <w:rPr>
          <w:rFonts w:ascii="Times New Roman" w:eastAsia="Times New Roman" w:hAnsi="Times New Roman" w:cs="Times New Roman"/>
          <w:i/>
        </w:rPr>
        <w:t>, Circular Economy</w:t>
      </w:r>
    </w:p>
    <w:p w14:paraId="0000000D" w14:textId="77777777" w:rsidR="00693859" w:rsidRDefault="00693859">
      <w:pPr>
        <w:rPr>
          <w:rFonts w:ascii="Times New Roman" w:eastAsia="Times New Roman" w:hAnsi="Times New Roman" w:cs="Times New Roman"/>
          <w:b/>
          <w:sz w:val="36"/>
          <w:szCs w:val="36"/>
        </w:rPr>
      </w:pPr>
    </w:p>
    <w:p w14:paraId="0000000E" w14:textId="77777777" w:rsidR="00693859" w:rsidRDefault="00693859">
      <w:pPr>
        <w:rPr>
          <w:rFonts w:ascii="Times New Roman" w:eastAsia="Times New Roman" w:hAnsi="Times New Roman" w:cs="Times New Roman"/>
          <w:b/>
          <w:sz w:val="36"/>
          <w:szCs w:val="36"/>
        </w:rPr>
      </w:pPr>
    </w:p>
    <w:p w14:paraId="0000000F" w14:textId="77777777" w:rsidR="00693859" w:rsidRDefault="00720ECA">
      <w:pPr>
        <w:pStyle w:val="Titre1"/>
        <w:numPr>
          <w:ilvl w:val="0"/>
          <w:numId w:val="4"/>
        </w:numPr>
      </w:pPr>
      <w:bookmarkStart w:id="2" w:name="_Toc100769580"/>
      <w:r>
        <w:t>Introduction</w:t>
      </w:r>
      <w:bookmarkEnd w:id="2"/>
      <w:r>
        <w:t xml:space="preserve"> </w:t>
      </w:r>
    </w:p>
    <w:p w14:paraId="00000010" w14:textId="77777777" w:rsidR="00693859" w:rsidRDefault="00693859"/>
    <w:p w14:paraId="1A9ACC8E" w14:textId="3FEB4C6C"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Since the early 20th century, the invention of plastic, or synthetic organic polymers, </w:t>
      </w:r>
      <w:r w:rsidR="006B2B8F">
        <w:rPr>
          <w:rFonts w:ascii="Times New Roman" w:eastAsia="Times New Roman" w:hAnsi="Times New Roman" w:cs="Times New Roman"/>
          <w:sz w:val="24"/>
          <w:szCs w:val="24"/>
        </w:rPr>
        <w:t xml:space="preserve">has </w:t>
      </w:r>
      <w:r w:rsidRPr="007D7537">
        <w:rPr>
          <w:rFonts w:ascii="Times New Roman" w:eastAsia="Times New Roman" w:hAnsi="Times New Roman" w:cs="Times New Roman"/>
          <w:sz w:val="24"/>
          <w:szCs w:val="24"/>
        </w:rPr>
        <w:t xml:space="preserve">changed the landscape of </w:t>
      </w:r>
      <w:r w:rsidR="006B2B8F">
        <w:rPr>
          <w:rFonts w:ascii="Times New Roman" w:eastAsia="Times New Roman" w:hAnsi="Times New Roman" w:cs="Times New Roman"/>
          <w:sz w:val="24"/>
          <w:szCs w:val="24"/>
        </w:rPr>
        <w:t>various</w:t>
      </w:r>
      <w:r w:rsidR="006B2B8F"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industrial sectors. </w:t>
      </w:r>
      <w:r w:rsidR="006B2B8F">
        <w:rPr>
          <w:rFonts w:ascii="Times New Roman" w:eastAsia="Times New Roman" w:hAnsi="Times New Roman" w:cs="Times New Roman"/>
          <w:sz w:val="24"/>
          <w:szCs w:val="24"/>
        </w:rPr>
        <w:t>P</w:t>
      </w:r>
      <w:r w:rsidRPr="007D7537">
        <w:rPr>
          <w:rFonts w:ascii="Times New Roman" w:eastAsia="Times New Roman" w:hAnsi="Times New Roman" w:cs="Times New Roman"/>
          <w:sz w:val="24"/>
          <w:szCs w:val="24"/>
        </w:rPr>
        <w:t xml:space="preserve">roduction increased at </w:t>
      </w:r>
      <w:r w:rsidR="006B2B8F">
        <w:rPr>
          <w:rFonts w:ascii="Times New Roman" w:eastAsia="Times New Roman" w:hAnsi="Times New Roman" w:cs="Times New Roman"/>
          <w:sz w:val="24"/>
          <w:szCs w:val="24"/>
        </w:rPr>
        <w:t xml:space="preserve">a </w:t>
      </w:r>
      <w:r w:rsidRPr="007D7537">
        <w:rPr>
          <w:rFonts w:ascii="Times New Roman" w:eastAsia="Times New Roman" w:hAnsi="Times New Roman" w:cs="Times New Roman"/>
          <w:sz w:val="24"/>
          <w:szCs w:val="24"/>
        </w:rPr>
        <w:t xml:space="preserve">compound annual growth rate of 8.4%, </w:t>
      </w:r>
      <w:r w:rsidR="00983438">
        <w:rPr>
          <w:rFonts w:ascii="Times New Roman" w:eastAsia="Times New Roman" w:hAnsi="Times New Roman" w:cs="Times New Roman"/>
          <w:sz w:val="24"/>
          <w:szCs w:val="24"/>
        </w:rPr>
        <w:t>rising</w:t>
      </w:r>
      <w:r w:rsidR="00983438"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from 2Mt in 1950 to 368Mt in 2019 </w:t>
      </w:r>
      <w:customXmlInsRangeStart w:id="3" w:author="Auteur"/>
      <w:sdt>
        <w:sdtPr>
          <w:rPr>
            <w:rFonts w:ascii="Times New Roman" w:eastAsia="Times New Roman" w:hAnsi="Times New Roman" w:cs="Times New Roman"/>
            <w:color w:val="000000"/>
            <w:sz w:val="24"/>
            <w:szCs w:val="24"/>
          </w:rPr>
          <w:tag w:val="MENDELEY_CITATION_v3_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"/>
          <w:id w:val="1126509730"/>
          <w:placeholder>
            <w:docPart w:val="DefaultPlaceholder_-1854013440"/>
          </w:placeholder>
        </w:sdtPr>
        <w:sdtContent>
          <w:customXmlInsRangeEnd w:id="3"/>
          <w:ins w:id="4" w:author="Auteur">
            <w:r w:rsidR="00B44E97" w:rsidRPr="00B44E97">
              <w:rPr>
                <w:rFonts w:ascii="Times New Roman" w:eastAsia="Times New Roman" w:hAnsi="Times New Roman" w:cs="Times New Roman"/>
                <w:color w:val="000000"/>
                <w:sz w:val="24"/>
                <w:szCs w:val="24"/>
                <w:rPrChange w:id="5" w:author="Auteur">
                  <w:rPr/>
                </w:rPrChange>
              </w:rPr>
              <w:t xml:space="preserve">(Geyer et al., </w:t>
            </w:r>
            <w:r w:rsidR="00B44E97" w:rsidRPr="00B44E97">
              <w:rPr>
                <w:rFonts w:ascii="Times New Roman" w:eastAsia="Times New Roman" w:hAnsi="Times New Roman" w:cs="Times New Roman"/>
                <w:color w:val="000000"/>
                <w:sz w:val="24"/>
                <w:szCs w:val="24"/>
              </w:rPr>
              <w:t>2017).</w:t>
            </w:r>
          </w:ins>
          <w:del w:id="6" w:author="Auteur">
            <w:r w:rsidRPr="0006358C" w:rsidDel="00B44E97">
              <w:rPr>
                <w:rFonts w:ascii="Times New Roman" w:eastAsia="Times New Roman" w:hAnsi="Times New Roman" w:cs="Times New Roman"/>
                <w:color w:val="000000"/>
                <w:sz w:val="24"/>
                <w:szCs w:val="24"/>
                <w:rPrChange w:id="7" w:author="Auteur">
                  <w:rPr>
                    <w:rFonts w:ascii="Times New Roman" w:eastAsia="Times New Roman" w:hAnsi="Times New Roman" w:cs="Times New Roman"/>
                    <w:sz w:val="24"/>
                    <w:szCs w:val="24"/>
                  </w:rPr>
                </w:rPrChange>
              </w:rPr>
              <w:delText>(Geyer et al., 2017).</w:delText>
            </w:r>
          </w:del>
          <w:customXmlInsRangeStart w:id="8" w:author="Auteur"/>
        </w:sdtContent>
      </w:sdt>
      <w:customXmlInsRangeEnd w:id="8"/>
      <w:r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lastRenderedPageBreak/>
        <w:t>This versatile material stands out thanks to its easy processing and handling in shape, color, texture, thermal and barrier properties (making it ideal for food packaging)</w:t>
      </w:r>
      <w:r w:rsidR="00661518">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its mechanical and chemical resistance (</w:t>
      </w:r>
      <w:proofErr w:type="spellStart"/>
      <w:r w:rsidRPr="007D7537">
        <w:rPr>
          <w:rFonts w:ascii="Times New Roman" w:eastAsia="Times New Roman" w:hAnsi="Times New Roman" w:cs="Times New Roman"/>
          <w:sz w:val="24"/>
          <w:szCs w:val="24"/>
        </w:rPr>
        <w:t>Andrady</w:t>
      </w:r>
      <w:proofErr w:type="spellEnd"/>
      <w:r w:rsidRPr="007D7537">
        <w:rPr>
          <w:rFonts w:ascii="Times New Roman" w:eastAsia="Times New Roman" w:hAnsi="Times New Roman" w:cs="Times New Roman"/>
          <w:sz w:val="24"/>
          <w:szCs w:val="24"/>
        </w:rPr>
        <w:t xml:space="preserve"> and Neal, 2009; Thompson et al., 2009 ). In consequence, 39.6% of the demand </w:t>
      </w:r>
      <w:r w:rsidR="00661518">
        <w:rPr>
          <w:rFonts w:ascii="Times New Roman" w:eastAsia="Times New Roman" w:hAnsi="Times New Roman" w:cs="Times New Roman"/>
          <w:sz w:val="24"/>
          <w:szCs w:val="24"/>
        </w:rPr>
        <w:t>comes from the</w:t>
      </w:r>
      <w:r w:rsidRPr="007D7537">
        <w:rPr>
          <w:rFonts w:ascii="Times New Roman" w:eastAsia="Times New Roman" w:hAnsi="Times New Roman" w:cs="Times New Roman"/>
          <w:sz w:val="24"/>
          <w:szCs w:val="24"/>
        </w:rPr>
        <w:t xml:space="preserve"> packaging industry</w:t>
      </w:r>
      <w:r w:rsidR="00661518">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followed by </w:t>
      </w:r>
      <w:r w:rsidR="00661518">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construction and automotive industr</w:t>
      </w:r>
      <w:r w:rsidR="00653465">
        <w:rPr>
          <w:rFonts w:ascii="Times New Roman" w:eastAsia="Times New Roman" w:hAnsi="Times New Roman" w:cs="Times New Roman"/>
          <w:sz w:val="24"/>
          <w:szCs w:val="24"/>
        </w:rPr>
        <w:t>ies</w:t>
      </w:r>
      <w:r w:rsidRPr="007D7537">
        <w:rPr>
          <w:rFonts w:ascii="Times New Roman" w:eastAsia="Times New Roman" w:hAnsi="Times New Roman" w:cs="Times New Roman"/>
          <w:sz w:val="24"/>
          <w:szCs w:val="24"/>
        </w:rPr>
        <w:t xml:space="preserve"> with 20.4%</w:t>
      </w:r>
      <w:r w:rsidR="00661518">
        <w:rPr>
          <w:rFonts w:ascii="Times New Roman" w:eastAsia="Times New Roman" w:hAnsi="Times New Roman" w:cs="Times New Roman"/>
          <w:sz w:val="24"/>
          <w:szCs w:val="24"/>
        </w:rPr>
        <w:t xml:space="preserve"> and</w:t>
      </w:r>
      <w:r w:rsidRPr="007D7537">
        <w:rPr>
          <w:rFonts w:ascii="Times New Roman" w:eastAsia="Times New Roman" w:hAnsi="Times New Roman" w:cs="Times New Roman"/>
          <w:sz w:val="24"/>
          <w:szCs w:val="24"/>
        </w:rPr>
        <w:t xml:space="preserve"> 9.6% of the production share</w:t>
      </w:r>
      <w:r w:rsidR="00661518">
        <w:rPr>
          <w:rFonts w:ascii="Times New Roman" w:eastAsia="Times New Roman" w:hAnsi="Times New Roman" w:cs="Times New Roman"/>
          <w:sz w:val="24"/>
          <w:szCs w:val="24"/>
        </w:rPr>
        <w:t xml:space="preserve"> </w:t>
      </w:r>
      <w:r w:rsidR="00661518" w:rsidRPr="007D7537">
        <w:rPr>
          <w:rFonts w:ascii="Times New Roman" w:eastAsia="Times New Roman" w:hAnsi="Times New Roman" w:cs="Times New Roman"/>
          <w:sz w:val="24"/>
          <w:szCs w:val="24"/>
        </w:rPr>
        <w:t>respectively</w:t>
      </w:r>
      <w:r w:rsidRPr="007D7537">
        <w:rPr>
          <w:rFonts w:ascii="Times New Roman" w:eastAsia="Times New Roman" w:hAnsi="Times New Roman" w:cs="Times New Roman"/>
          <w:sz w:val="24"/>
          <w:szCs w:val="24"/>
        </w:rPr>
        <w:t xml:space="preserve"> (Plastic Europe, 2020). Unfortunately, the main problem is associated with multiple environmental damages throughout its life cycle. Terrestrial, aquatic</w:t>
      </w:r>
      <w:r w:rsidR="00653465">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atmospheric ecosystems are not exempt from the externalities of this innovation</w:t>
      </w:r>
      <w:r w:rsidR="00661518">
        <w:rPr>
          <w:rFonts w:ascii="Times New Roman" w:eastAsia="Times New Roman" w:hAnsi="Times New Roman" w:cs="Times New Roman"/>
          <w:sz w:val="24"/>
          <w:szCs w:val="24"/>
        </w:rPr>
        <w:t>, which</w:t>
      </w:r>
      <w:r w:rsidRPr="007D7537">
        <w:rPr>
          <w:rFonts w:ascii="Times New Roman" w:eastAsia="Times New Roman" w:hAnsi="Times New Roman" w:cs="Times New Roman"/>
          <w:sz w:val="24"/>
          <w:szCs w:val="24"/>
        </w:rPr>
        <w:t xml:space="preserve"> represent a major issue (Kumar et al., 2021). Micro-, meso-</w:t>
      </w:r>
      <w:r w:rsidR="00653465">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nano-plastic pollution contribute to </w:t>
      </w:r>
      <w:r w:rsidR="00661518">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 xml:space="preserve">detriment of ecosystem services such as </w:t>
      </w:r>
      <w:r w:rsidR="00661518">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ability to sequester carbon (Wang et al., 2022), soil productivity (Zhang et al., 2022)</w:t>
      </w:r>
      <w:r w:rsidR="00661518">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eutrophication (</w:t>
      </w:r>
      <w:proofErr w:type="spellStart"/>
      <w:r w:rsidRPr="007D7537">
        <w:rPr>
          <w:rFonts w:ascii="Times New Roman" w:eastAsia="Times New Roman" w:hAnsi="Times New Roman" w:cs="Times New Roman"/>
          <w:sz w:val="24"/>
          <w:szCs w:val="24"/>
        </w:rPr>
        <w:t>Vuori</w:t>
      </w:r>
      <w:proofErr w:type="spellEnd"/>
      <w:r w:rsidRPr="007D7537">
        <w:rPr>
          <w:rFonts w:ascii="Times New Roman" w:eastAsia="Times New Roman" w:hAnsi="Times New Roman" w:cs="Times New Roman"/>
          <w:sz w:val="24"/>
          <w:szCs w:val="24"/>
        </w:rPr>
        <w:t xml:space="preserve"> and Ollikainen, 2022).</w:t>
      </w:r>
      <w:r>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Indeed, plastic pollution in aquatic ecosystems such as standing waters can act as </w:t>
      </w:r>
      <w:r w:rsidR="005275E4">
        <w:rPr>
          <w:rFonts w:ascii="Times New Roman" w:eastAsia="Times New Roman" w:hAnsi="Times New Roman" w:cs="Times New Roman"/>
          <w:sz w:val="24"/>
          <w:szCs w:val="24"/>
        </w:rPr>
        <w:t xml:space="preserve">a </w:t>
      </w:r>
      <w:r w:rsidRPr="007D7537">
        <w:rPr>
          <w:rFonts w:ascii="Times New Roman" w:eastAsia="Times New Roman" w:hAnsi="Times New Roman" w:cs="Times New Roman"/>
          <w:sz w:val="24"/>
          <w:szCs w:val="24"/>
        </w:rPr>
        <w:t xml:space="preserve">vector of toxic chemicals that affect biogeochemical cycles. For example, every year 13 million tons of plastic end up in the oceans, which is equivalent to an entire garbage truck full of plastic being dumped into the sea every minute. A total of 150 million tons of plastic </w:t>
      </w:r>
      <w:r w:rsidR="005275E4">
        <w:rPr>
          <w:rFonts w:ascii="Times New Roman" w:eastAsia="Times New Roman" w:hAnsi="Times New Roman" w:cs="Times New Roman"/>
          <w:sz w:val="24"/>
          <w:szCs w:val="24"/>
        </w:rPr>
        <w:t xml:space="preserve">has been </w:t>
      </w:r>
      <w:r w:rsidRPr="007D7537">
        <w:rPr>
          <w:rFonts w:ascii="Times New Roman" w:eastAsia="Times New Roman" w:hAnsi="Times New Roman" w:cs="Times New Roman"/>
          <w:sz w:val="24"/>
          <w:szCs w:val="24"/>
        </w:rPr>
        <w:t>dumped into the sea to date (Pinto Da Costa et al., 2020). The presence of these solid plastic wastes has become a threat to marine ecosystems (Shi et al., 2022). Additionally, the transfer of plastic into the food chain is a clear danger to animal</w:t>
      </w:r>
      <w:r w:rsidR="00D20A61">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and certainly to humans as well. Therefore, </w:t>
      </w:r>
      <w:r w:rsidR="00C72EF9">
        <w:rPr>
          <w:rFonts w:ascii="Times New Roman" w:eastAsia="Times New Roman" w:hAnsi="Times New Roman" w:cs="Times New Roman"/>
          <w:sz w:val="24"/>
          <w:szCs w:val="24"/>
        </w:rPr>
        <w:t>reducing the</w:t>
      </w:r>
      <w:r w:rsidRPr="007D7537">
        <w:rPr>
          <w:rFonts w:ascii="Times New Roman" w:eastAsia="Times New Roman" w:hAnsi="Times New Roman" w:cs="Times New Roman"/>
          <w:sz w:val="24"/>
          <w:szCs w:val="24"/>
        </w:rPr>
        <w:t xml:space="preserve"> production of plastics is of great importance in the long term.</w:t>
      </w:r>
    </w:p>
    <w:p w14:paraId="3FA62945" w14:textId="77777777" w:rsidR="007D7537" w:rsidRPr="007D7537" w:rsidRDefault="007D7537" w:rsidP="007D7537">
      <w:pPr>
        <w:jc w:val="both"/>
        <w:rPr>
          <w:rFonts w:ascii="Times New Roman" w:eastAsia="Times New Roman" w:hAnsi="Times New Roman" w:cs="Times New Roman"/>
          <w:sz w:val="24"/>
          <w:szCs w:val="24"/>
        </w:rPr>
      </w:pPr>
    </w:p>
    <w:p w14:paraId="648A130E" w14:textId="553F7F71" w:rsidR="007D7537" w:rsidRPr="007D7537" w:rsidRDefault="00523440" w:rsidP="007D75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D7537" w:rsidRPr="007D7537">
        <w:rPr>
          <w:rFonts w:ascii="Times New Roman" w:eastAsia="Times New Roman" w:hAnsi="Times New Roman" w:cs="Times New Roman"/>
          <w:sz w:val="24"/>
          <w:szCs w:val="24"/>
        </w:rPr>
        <w:t>dequate use and disposal of plastics is a wicked problem</w:t>
      </w:r>
      <w:r>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characterized by high complexity and multifaceted feedback loops. A systemic view of the entire plastics value chain</w:t>
      </w:r>
      <w:r w:rsidR="00653465">
        <w:rPr>
          <w:rFonts w:ascii="Times New Roman" w:eastAsia="Times New Roman" w:hAnsi="Times New Roman" w:cs="Times New Roman"/>
          <w:sz w:val="24"/>
          <w:szCs w:val="24"/>
        </w:rPr>
        <w:t xml:space="preserve"> </w:t>
      </w:r>
      <w:r w:rsidR="00653465" w:rsidRPr="007D7537">
        <w:rPr>
          <w:rFonts w:ascii="Times New Roman" w:eastAsia="Times New Roman" w:hAnsi="Times New Roman" w:cs="Times New Roman"/>
          <w:sz w:val="24"/>
          <w:szCs w:val="24"/>
        </w:rPr>
        <w:t>is needed</w:t>
      </w:r>
      <w:r>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including petrochemical companies (de Vargas Mores et al., 2018; Iles and Martin, 2013), converters (</w:t>
      </w:r>
      <w:proofErr w:type="spellStart"/>
      <w:r w:rsidR="007D7537" w:rsidRPr="007D7537">
        <w:rPr>
          <w:rFonts w:ascii="Times New Roman" w:eastAsia="Times New Roman" w:hAnsi="Times New Roman" w:cs="Times New Roman"/>
          <w:sz w:val="24"/>
          <w:szCs w:val="24"/>
        </w:rPr>
        <w:t>Paletta</w:t>
      </w:r>
      <w:proofErr w:type="spellEnd"/>
      <w:r w:rsidR="007D7537" w:rsidRPr="007D7537">
        <w:rPr>
          <w:rFonts w:ascii="Times New Roman" w:eastAsia="Times New Roman" w:hAnsi="Times New Roman" w:cs="Times New Roman"/>
          <w:sz w:val="24"/>
          <w:szCs w:val="24"/>
        </w:rPr>
        <w:t xml:space="preserve"> et al., 2019), brand owners or manufacturers (Gong et al., 2020; Ma et al., 2020), retailers and consumers (</w:t>
      </w:r>
      <w:proofErr w:type="spellStart"/>
      <w:r w:rsidR="007D7537" w:rsidRPr="007D7537">
        <w:rPr>
          <w:rFonts w:ascii="Times New Roman" w:eastAsia="Times New Roman" w:hAnsi="Times New Roman" w:cs="Times New Roman"/>
          <w:sz w:val="24"/>
          <w:szCs w:val="24"/>
        </w:rPr>
        <w:t>Confente</w:t>
      </w:r>
      <w:proofErr w:type="spellEnd"/>
      <w:r w:rsidR="007D7537" w:rsidRPr="007D7537">
        <w:rPr>
          <w:rFonts w:ascii="Times New Roman" w:eastAsia="Times New Roman" w:hAnsi="Times New Roman" w:cs="Times New Roman"/>
          <w:sz w:val="24"/>
          <w:szCs w:val="24"/>
        </w:rPr>
        <w:t xml:space="preserve"> et al., 2020; Filho et al., 2021; Friedrich, 2020), and recycling operators (</w:t>
      </w:r>
      <w:proofErr w:type="spellStart"/>
      <w:r w:rsidR="007D7537" w:rsidRPr="007D7537">
        <w:rPr>
          <w:rFonts w:ascii="Times New Roman" w:eastAsia="Times New Roman" w:hAnsi="Times New Roman" w:cs="Times New Roman"/>
          <w:sz w:val="24"/>
          <w:szCs w:val="24"/>
        </w:rPr>
        <w:t>Huysveld</w:t>
      </w:r>
      <w:proofErr w:type="spellEnd"/>
      <w:r w:rsidR="007D7537" w:rsidRPr="007D7537">
        <w:rPr>
          <w:rFonts w:ascii="Times New Roman" w:eastAsia="Times New Roman" w:hAnsi="Times New Roman" w:cs="Times New Roman"/>
          <w:sz w:val="24"/>
          <w:szCs w:val="24"/>
        </w:rPr>
        <w:t xml:space="preserve"> et al., 2019; </w:t>
      </w:r>
      <w:proofErr w:type="spellStart"/>
      <w:r w:rsidR="007D7537" w:rsidRPr="007D7537">
        <w:rPr>
          <w:rFonts w:ascii="Times New Roman" w:eastAsia="Times New Roman" w:hAnsi="Times New Roman" w:cs="Times New Roman"/>
          <w:sz w:val="24"/>
          <w:szCs w:val="24"/>
        </w:rPr>
        <w:t>Pazienza</w:t>
      </w:r>
      <w:proofErr w:type="spellEnd"/>
      <w:r w:rsidR="007D7537" w:rsidRPr="007D7537">
        <w:rPr>
          <w:rFonts w:ascii="Times New Roman" w:eastAsia="Times New Roman" w:hAnsi="Times New Roman" w:cs="Times New Roman"/>
          <w:sz w:val="24"/>
          <w:szCs w:val="24"/>
        </w:rPr>
        <w:t xml:space="preserve"> and De Lucia, 2020), as well as the influences of policy-makers </w:t>
      </w:r>
      <w:r>
        <w:rPr>
          <w:rFonts w:ascii="Times New Roman" w:eastAsia="Times New Roman" w:hAnsi="Times New Roman" w:cs="Times New Roman"/>
          <w:sz w:val="24"/>
          <w:szCs w:val="24"/>
        </w:rPr>
        <w:t>o</w:t>
      </w:r>
      <w:r w:rsidR="007D7537" w:rsidRPr="007D7537">
        <w:rPr>
          <w:rFonts w:ascii="Times New Roman" w:eastAsia="Times New Roman" w:hAnsi="Times New Roman" w:cs="Times New Roman"/>
          <w:sz w:val="24"/>
          <w:szCs w:val="24"/>
        </w:rPr>
        <w:t>n wider economic and societal changes (</w:t>
      </w:r>
      <w:proofErr w:type="spellStart"/>
      <w:r w:rsidR="007D7537" w:rsidRPr="007D7537">
        <w:rPr>
          <w:rFonts w:ascii="Times New Roman" w:eastAsia="Times New Roman" w:hAnsi="Times New Roman" w:cs="Times New Roman"/>
          <w:sz w:val="24"/>
          <w:szCs w:val="24"/>
        </w:rPr>
        <w:t>Paletta</w:t>
      </w:r>
      <w:proofErr w:type="spellEnd"/>
      <w:r w:rsidR="007D7537" w:rsidRPr="007D7537">
        <w:rPr>
          <w:rFonts w:ascii="Times New Roman" w:eastAsia="Times New Roman" w:hAnsi="Times New Roman" w:cs="Times New Roman"/>
          <w:sz w:val="24"/>
          <w:szCs w:val="24"/>
        </w:rPr>
        <w:t xml:space="preserve"> et al., 2019). The European Union (EU) intends to develop a circular economy (CE) based on a production and consumption model with key activities such as “shar</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“reduc</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“reus</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“repair</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“renew</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and “recycl</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xml:space="preserve">” the existing materials and products as many times as possible, </w:t>
      </w:r>
      <w:proofErr w:type="gramStart"/>
      <w:r w:rsidR="007D7537" w:rsidRPr="007D7537">
        <w:rPr>
          <w:rFonts w:ascii="Times New Roman" w:eastAsia="Times New Roman" w:hAnsi="Times New Roman" w:cs="Times New Roman"/>
          <w:sz w:val="24"/>
          <w:szCs w:val="24"/>
        </w:rPr>
        <w:t>in order to</w:t>
      </w:r>
      <w:proofErr w:type="gramEnd"/>
      <w:r w:rsidR="007D7537" w:rsidRPr="007D7537">
        <w:rPr>
          <w:rFonts w:ascii="Times New Roman" w:eastAsia="Times New Roman" w:hAnsi="Times New Roman" w:cs="Times New Roman"/>
          <w:sz w:val="24"/>
          <w:szCs w:val="24"/>
        </w:rPr>
        <w:t xml:space="preserve"> create added value by extending the life cycle of products (European Commission</w:t>
      </w:r>
      <w:r w:rsidR="003106F0">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2018). Several critic</w:t>
      </w:r>
      <w:r w:rsidR="003106F0">
        <w:rPr>
          <w:rFonts w:ascii="Times New Roman" w:eastAsia="Times New Roman" w:hAnsi="Times New Roman" w:cs="Times New Roman"/>
          <w:sz w:val="24"/>
          <w:szCs w:val="24"/>
        </w:rPr>
        <w:t>ism</w:t>
      </w:r>
      <w:r w:rsidR="007D7537" w:rsidRPr="007D7537">
        <w:rPr>
          <w:rFonts w:ascii="Times New Roman" w:eastAsia="Times New Roman" w:hAnsi="Times New Roman" w:cs="Times New Roman"/>
          <w:sz w:val="24"/>
          <w:szCs w:val="24"/>
        </w:rPr>
        <w:t>s have been raised</w:t>
      </w:r>
      <w:r w:rsidR="00AD3C65">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given the thermodynamic constraints based on biodiversity and thermodynamics</w:t>
      </w:r>
      <w:r w:rsidR="00AD3C65">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arguments for a fully circular</w:t>
      </w:r>
      <w:r w:rsidR="00AD3C65">
        <w:rPr>
          <w:rFonts w:ascii="Times New Roman" w:eastAsia="Times New Roman" w:hAnsi="Times New Roman" w:cs="Times New Roman"/>
          <w:sz w:val="24"/>
          <w:szCs w:val="24"/>
        </w:rPr>
        <w:t xml:space="preserve"> economy</w:t>
      </w:r>
      <w:r w:rsidR="007D7537" w:rsidRPr="007D7537">
        <w:rPr>
          <w:rFonts w:ascii="Times New Roman" w:eastAsia="Times New Roman" w:hAnsi="Times New Roman" w:cs="Times New Roman"/>
          <w:sz w:val="24"/>
          <w:szCs w:val="24"/>
        </w:rPr>
        <w:t xml:space="preserve"> (</w:t>
      </w:r>
      <w:proofErr w:type="spellStart"/>
      <w:r w:rsidR="007D7537" w:rsidRPr="007D7537">
        <w:rPr>
          <w:rFonts w:ascii="Times New Roman" w:eastAsia="Times New Roman" w:hAnsi="Times New Roman" w:cs="Times New Roman"/>
          <w:sz w:val="24"/>
          <w:szCs w:val="24"/>
        </w:rPr>
        <w:t>Corvellec</w:t>
      </w:r>
      <w:proofErr w:type="spellEnd"/>
      <w:r w:rsidR="007D7537" w:rsidRPr="007D7537">
        <w:rPr>
          <w:rFonts w:ascii="Times New Roman" w:eastAsia="Times New Roman" w:hAnsi="Times New Roman" w:cs="Times New Roman"/>
          <w:sz w:val="24"/>
          <w:szCs w:val="24"/>
        </w:rPr>
        <w:t xml:space="preserve"> et al., 2021; </w:t>
      </w:r>
      <w:proofErr w:type="spellStart"/>
      <w:r w:rsidR="007D7537" w:rsidRPr="007D7537">
        <w:rPr>
          <w:rFonts w:ascii="Times New Roman" w:eastAsia="Times New Roman" w:hAnsi="Times New Roman" w:cs="Times New Roman"/>
          <w:sz w:val="24"/>
          <w:szCs w:val="24"/>
        </w:rPr>
        <w:t>Giampietro</w:t>
      </w:r>
      <w:proofErr w:type="spellEnd"/>
      <w:r w:rsidR="007D7537" w:rsidRPr="007D7537">
        <w:rPr>
          <w:rFonts w:ascii="Times New Roman" w:eastAsia="Times New Roman" w:hAnsi="Times New Roman" w:cs="Times New Roman"/>
          <w:sz w:val="24"/>
          <w:szCs w:val="24"/>
        </w:rPr>
        <w:t xml:space="preserve"> and </w:t>
      </w:r>
      <w:proofErr w:type="spellStart"/>
      <w:r w:rsidR="007D7537" w:rsidRPr="007D7537">
        <w:rPr>
          <w:rFonts w:ascii="Times New Roman" w:eastAsia="Times New Roman" w:hAnsi="Times New Roman" w:cs="Times New Roman"/>
          <w:sz w:val="24"/>
          <w:szCs w:val="24"/>
        </w:rPr>
        <w:t>Funtowicz</w:t>
      </w:r>
      <w:proofErr w:type="spellEnd"/>
      <w:r w:rsidR="007D7537" w:rsidRPr="007D7537">
        <w:rPr>
          <w:rFonts w:ascii="Times New Roman" w:eastAsia="Times New Roman" w:hAnsi="Times New Roman" w:cs="Times New Roman"/>
          <w:sz w:val="24"/>
          <w:szCs w:val="24"/>
        </w:rPr>
        <w:t xml:space="preserve">, 2020). Nevertheless, as part of the European Green Pact presented on March 20, 2020, </w:t>
      </w:r>
      <w:r w:rsidR="00E93422">
        <w:rPr>
          <w:rFonts w:ascii="Times New Roman" w:eastAsia="Times New Roman" w:hAnsi="Times New Roman" w:cs="Times New Roman"/>
          <w:sz w:val="24"/>
          <w:szCs w:val="24"/>
        </w:rPr>
        <w:t>there are plans</w:t>
      </w:r>
      <w:r w:rsidR="007D7537" w:rsidRPr="007D7537">
        <w:rPr>
          <w:rFonts w:ascii="Times New Roman" w:eastAsia="Times New Roman" w:hAnsi="Times New Roman" w:cs="Times New Roman"/>
          <w:sz w:val="24"/>
          <w:szCs w:val="24"/>
        </w:rPr>
        <w:t xml:space="preserve"> to establish an action plan involving the circular economy, mainly promoting the development of sustainable products, </w:t>
      </w:r>
      <w:r w:rsidR="00AD3C65">
        <w:rPr>
          <w:rFonts w:ascii="Times New Roman" w:eastAsia="Times New Roman" w:hAnsi="Times New Roman" w:cs="Times New Roman"/>
          <w:sz w:val="24"/>
          <w:szCs w:val="24"/>
        </w:rPr>
        <w:t>reducing waste,</w:t>
      </w:r>
      <w:r w:rsidR="007D7537" w:rsidRPr="007D7537">
        <w:rPr>
          <w:rFonts w:ascii="Times New Roman" w:eastAsia="Times New Roman" w:hAnsi="Times New Roman" w:cs="Times New Roman"/>
          <w:sz w:val="24"/>
          <w:szCs w:val="24"/>
        </w:rPr>
        <w:t xml:space="preserve"> and empowering citizens as key player</w:t>
      </w:r>
      <w:r w:rsidR="00AD3C65">
        <w:rPr>
          <w:rFonts w:ascii="Times New Roman" w:eastAsia="Times New Roman" w:hAnsi="Times New Roman" w:cs="Times New Roman"/>
          <w:sz w:val="24"/>
          <w:szCs w:val="24"/>
        </w:rPr>
        <w:t>s</w:t>
      </w:r>
      <w:r w:rsidR="007D7537" w:rsidRPr="007D7537">
        <w:rPr>
          <w:rFonts w:ascii="Times New Roman" w:eastAsia="Times New Roman" w:hAnsi="Times New Roman" w:cs="Times New Roman"/>
          <w:sz w:val="24"/>
          <w:szCs w:val="24"/>
        </w:rPr>
        <w:t xml:space="preserve"> (European Commission, 2018). Considering the French context,</w:t>
      </w:r>
      <w:r w:rsidR="00AD3C65">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a target was established that by 2025 all plastic waste should be recycled</w:t>
      </w:r>
      <w:r w:rsidR="00AD3C65">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but currently recycling statistics in France </w:t>
      </w:r>
      <w:r w:rsidR="00AD3C65">
        <w:rPr>
          <w:rFonts w:ascii="Times New Roman" w:eastAsia="Times New Roman" w:hAnsi="Times New Roman" w:cs="Times New Roman"/>
          <w:sz w:val="24"/>
          <w:szCs w:val="24"/>
        </w:rPr>
        <w:t xml:space="preserve">are only </w:t>
      </w:r>
      <w:r w:rsidR="007D7537" w:rsidRPr="007D7537">
        <w:rPr>
          <w:rFonts w:ascii="Times New Roman" w:eastAsia="Times New Roman" w:hAnsi="Times New Roman" w:cs="Times New Roman"/>
          <w:sz w:val="24"/>
          <w:szCs w:val="24"/>
        </w:rPr>
        <w:t>reach</w:t>
      </w:r>
      <w:r w:rsidR="00AD3C65">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xml:space="preserve"> levels close to 25%. Despite these ambitious objectives, plastics recycling has historically </w:t>
      </w:r>
      <w:r w:rsidR="009F7A93" w:rsidRPr="007D7537">
        <w:rPr>
          <w:rFonts w:ascii="Times New Roman" w:eastAsia="Times New Roman" w:hAnsi="Times New Roman" w:cs="Times New Roman"/>
          <w:sz w:val="24"/>
          <w:szCs w:val="24"/>
        </w:rPr>
        <w:t xml:space="preserve">been </w:t>
      </w:r>
      <w:r w:rsidR="007D7537" w:rsidRPr="007D7537">
        <w:rPr>
          <w:rFonts w:ascii="Times New Roman" w:eastAsia="Times New Roman" w:hAnsi="Times New Roman" w:cs="Times New Roman"/>
          <w:sz w:val="24"/>
          <w:szCs w:val="24"/>
        </w:rPr>
        <w:t>an expensive process due to the inherent separate collection, transportation, processing</w:t>
      </w:r>
      <w:r w:rsidR="009F7A93">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w:t>
      </w:r>
      <w:r w:rsidR="007D7537" w:rsidRPr="007D7537">
        <w:rPr>
          <w:rFonts w:ascii="Times New Roman" w:eastAsia="Times New Roman" w:hAnsi="Times New Roman" w:cs="Times New Roman"/>
          <w:sz w:val="24"/>
          <w:szCs w:val="24"/>
        </w:rPr>
        <w:lastRenderedPageBreak/>
        <w:t xml:space="preserve">remanufacturing (Hopewell et al., 2009; Singh et al., 2017). The economies of scale have been leveraged to reduce these costs </w:t>
      </w:r>
      <w:r w:rsidR="009A02BE">
        <w:rPr>
          <w:rFonts w:ascii="Times New Roman" w:eastAsia="Times New Roman" w:hAnsi="Times New Roman" w:cs="Times New Roman"/>
          <w:sz w:val="24"/>
          <w:szCs w:val="24"/>
        </w:rPr>
        <w:t>w</w:t>
      </w:r>
      <w:r w:rsidR="007D7537" w:rsidRPr="007D7537">
        <w:rPr>
          <w:rFonts w:ascii="Times New Roman" w:eastAsia="Times New Roman" w:hAnsi="Times New Roman" w:cs="Times New Roman"/>
          <w:sz w:val="24"/>
          <w:szCs w:val="24"/>
        </w:rPr>
        <w:t>ith centralized and global recycling chains (</w:t>
      </w:r>
      <w:proofErr w:type="spellStart"/>
      <w:r w:rsidR="007D7537" w:rsidRPr="007D7537">
        <w:rPr>
          <w:rFonts w:ascii="Times New Roman" w:eastAsia="Times New Roman" w:hAnsi="Times New Roman" w:cs="Times New Roman"/>
          <w:sz w:val="24"/>
          <w:szCs w:val="24"/>
        </w:rPr>
        <w:t>Kreiger</w:t>
      </w:r>
      <w:proofErr w:type="spellEnd"/>
      <w:r w:rsidR="007D7537" w:rsidRPr="007D7537">
        <w:rPr>
          <w:rFonts w:ascii="Times New Roman" w:eastAsia="Times New Roman" w:hAnsi="Times New Roman" w:cs="Times New Roman"/>
          <w:sz w:val="24"/>
          <w:szCs w:val="24"/>
        </w:rPr>
        <w:t xml:space="preserve"> et al., 2013; </w:t>
      </w:r>
      <w:proofErr w:type="spellStart"/>
      <w:r w:rsidR="007D7537" w:rsidRPr="007D7537">
        <w:rPr>
          <w:rFonts w:ascii="Times New Roman" w:eastAsia="Times New Roman" w:hAnsi="Times New Roman" w:cs="Times New Roman"/>
          <w:sz w:val="24"/>
          <w:szCs w:val="24"/>
        </w:rPr>
        <w:t>Kreiger</w:t>
      </w:r>
      <w:proofErr w:type="spellEnd"/>
      <w:r w:rsidR="007D7537" w:rsidRPr="007D7537">
        <w:rPr>
          <w:rFonts w:ascii="Times New Roman" w:eastAsia="Times New Roman" w:hAnsi="Times New Roman" w:cs="Times New Roman"/>
          <w:sz w:val="24"/>
          <w:szCs w:val="24"/>
        </w:rPr>
        <w:t xml:space="preserve"> and Pearce, 2013). Nevertheless, </w:t>
      </w:r>
      <w:proofErr w:type="gramStart"/>
      <w:r w:rsidR="007D7537" w:rsidRPr="007D7537">
        <w:rPr>
          <w:rFonts w:ascii="Times New Roman" w:eastAsia="Times New Roman" w:hAnsi="Times New Roman" w:cs="Times New Roman"/>
          <w:sz w:val="24"/>
          <w:szCs w:val="24"/>
        </w:rPr>
        <w:t>in order to</w:t>
      </w:r>
      <w:proofErr w:type="gramEnd"/>
      <w:r w:rsidR="007D7537" w:rsidRPr="007D7537">
        <w:rPr>
          <w:rFonts w:ascii="Times New Roman" w:eastAsia="Times New Roman" w:hAnsi="Times New Roman" w:cs="Times New Roman"/>
          <w:sz w:val="24"/>
          <w:szCs w:val="24"/>
        </w:rPr>
        <w:t xml:space="preserve"> carry out this recycling system, multiple steps need to be accomplished that integrate the sorting phase, long-distance transport, waste treatment</w:t>
      </w:r>
      <w:r w:rsidR="009A02BE">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remanufacturing. The high costs of these processes and the low selling price (mainly due to the dependence of </w:t>
      </w:r>
      <w:r w:rsidR="009A02BE">
        <w:rPr>
          <w:rFonts w:ascii="Times New Roman" w:eastAsia="Times New Roman" w:hAnsi="Times New Roman" w:cs="Times New Roman"/>
          <w:sz w:val="24"/>
          <w:szCs w:val="24"/>
        </w:rPr>
        <w:t xml:space="preserve">the </w:t>
      </w:r>
      <w:r w:rsidR="007D7537" w:rsidRPr="007D7537">
        <w:rPr>
          <w:rFonts w:ascii="Times New Roman" w:eastAsia="Times New Roman" w:hAnsi="Times New Roman" w:cs="Times New Roman"/>
          <w:sz w:val="24"/>
          <w:szCs w:val="24"/>
        </w:rPr>
        <w:t>recycled plastic price on the petroleum and virgin prices) seldom generate benefits and often require costly public subsidies (Hamilton et al., 2019). In addition, these centralized plastic manufacturing and recycling lines lead to soil, water</w:t>
      </w:r>
      <w:r w:rsidR="00607DF6">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air pollution (Arena et al., 2003; Reich, 2005). </w:t>
      </w:r>
      <w:r w:rsidR="000E76AD">
        <w:rPr>
          <w:rFonts w:ascii="Times New Roman" w:eastAsia="Times New Roman" w:hAnsi="Times New Roman" w:cs="Times New Roman"/>
          <w:sz w:val="24"/>
          <w:szCs w:val="24"/>
        </w:rPr>
        <w:t>In addition</w:t>
      </w:r>
      <w:r w:rsidR="000E76AD"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to the current problem</w:t>
      </w:r>
      <w:r w:rsidR="000E76AD">
        <w:rPr>
          <w:rFonts w:ascii="Times New Roman" w:eastAsia="Times New Roman" w:hAnsi="Times New Roman" w:cs="Times New Roman"/>
          <w:sz w:val="24"/>
          <w:szCs w:val="24"/>
        </w:rPr>
        <w:t>s</w:t>
      </w:r>
      <w:r w:rsidR="007D7537" w:rsidRPr="007D7537">
        <w:rPr>
          <w:rFonts w:ascii="Times New Roman" w:eastAsia="Times New Roman" w:hAnsi="Times New Roman" w:cs="Times New Roman"/>
          <w:sz w:val="24"/>
          <w:szCs w:val="24"/>
        </w:rPr>
        <w:t xml:space="preserve"> in the plastic recycling network, we can highlight that supply chains </w:t>
      </w:r>
      <w:r w:rsidR="000E76AD">
        <w:rPr>
          <w:rFonts w:ascii="Times New Roman" w:eastAsia="Times New Roman" w:hAnsi="Times New Roman" w:cs="Times New Roman"/>
          <w:sz w:val="24"/>
          <w:szCs w:val="24"/>
        </w:rPr>
        <w:t xml:space="preserve">in general </w:t>
      </w:r>
      <w:r w:rsidR="007D7537" w:rsidRPr="007D7537">
        <w:rPr>
          <w:rFonts w:ascii="Times New Roman" w:eastAsia="Times New Roman" w:hAnsi="Times New Roman" w:cs="Times New Roman"/>
          <w:sz w:val="24"/>
          <w:szCs w:val="24"/>
        </w:rPr>
        <w:t>are under increasing pressure from various stakeholders to make decisions from a sustainable perspective</w:t>
      </w:r>
      <w:r w:rsidR="000E76AD">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w:t>
      </w:r>
      <w:r w:rsidR="000E76AD">
        <w:rPr>
          <w:rFonts w:ascii="Times New Roman" w:eastAsia="Times New Roman" w:hAnsi="Times New Roman" w:cs="Times New Roman"/>
          <w:sz w:val="24"/>
          <w:szCs w:val="24"/>
        </w:rPr>
        <w:t>in other words</w:t>
      </w:r>
      <w:r w:rsidR="007D7537" w:rsidRPr="007D7537">
        <w:rPr>
          <w:rFonts w:ascii="Times New Roman" w:eastAsia="Times New Roman" w:hAnsi="Times New Roman" w:cs="Times New Roman"/>
          <w:sz w:val="24"/>
          <w:szCs w:val="24"/>
        </w:rPr>
        <w:t>, based on economic, environmental</w:t>
      </w:r>
      <w:r w:rsidR="000E76AD">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social objectives (</w:t>
      </w:r>
      <w:proofErr w:type="spellStart"/>
      <w:r w:rsidR="007D7537" w:rsidRPr="007D7537">
        <w:rPr>
          <w:rFonts w:ascii="Times New Roman" w:eastAsia="Times New Roman" w:hAnsi="Times New Roman" w:cs="Times New Roman"/>
          <w:sz w:val="24"/>
          <w:szCs w:val="24"/>
        </w:rPr>
        <w:t>Hassini</w:t>
      </w:r>
      <w:proofErr w:type="spellEnd"/>
      <w:r w:rsidR="007D7537" w:rsidRPr="007D7537">
        <w:rPr>
          <w:rFonts w:ascii="Times New Roman" w:eastAsia="Times New Roman" w:hAnsi="Times New Roman" w:cs="Times New Roman"/>
          <w:sz w:val="24"/>
          <w:szCs w:val="24"/>
        </w:rPr>
        <w:t xml:space="preserve"> et al., 2012).</w:t>
      </w:r>
    </w:p>
    <w:p w14:paraId="2009FBDF" w14:textId="77777777" w:rsidR="007D7537" w:rsidRPr="007D7537" w:rsidRDefault="007D7537" w:rsidP="007D7537">
      <w:pPr>
        <w:jc w:val="both"/>
        <w:rPr>
          <w:rFonts w:ascii="Times New Roman" w:eastAsia="Times New Roman" w:hAnsi="Times New Roman" w:cs="Times New Roman"/>
          <w:sz w:val="24"/>
          <w:szCs w:val="24"/>
        </w:rPr>
      </w:pPr>
    </w:p>
    <w:p w14:paraId="3A105030" w14:textId="32E39F5A" w:rsidR="007D7537" w:rsidRPr="007D7537" w:rsidRDefault="00531BFD" w:rsidP="007D75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D7537" w:rsidRPr="007D7537">
        <w:rPr>
          <w:rFonts w:ascii="Times New Roman" w:eastAsia="Times New Roman" w:hAnsi="Times New Roman" w:cs="Times New Roman"/>
          <w:sz w:val="24"/>
          <w:szCs w:val="24"/>
        </w:rPr>
        <w:t xml:space="preserve">dditive manufacturing technology (also known as 3D printing) enables the potential of distributed manufacturing (DM) </w:t>
      </w:r>
      <w:r w:rsidR="00A61FF1">
        <w:rPr>
          <w:rFonts w:ascii="Times New Roman" w:eastAsia="Times New Roman" w:hAnsi="Times New Roman" w:cs="Times New Roman"/>
          <w:sz w:val="24"/>
          <w:szCs w:val="24"/>
        </w:rPr>
        <w:t>for</w:t>
      </w:r>
      <w:r w:rsidR="00A61FF1"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products</w:t>
      </w:r>
      <w:r w:rsidR="00A61FF1">
        <w:rPr>
          <w:rFonts w:ascii="Times New Roman" w:eastAsia="Times New Roman" w:hAnsi="Times New Roman" w:cs="Times New Roman"/>
          <w:sz w:val="24"/>
          <w:szCs w:val="24"/>
        </w:rPr>
        <w:t xml:space="preserve"> of high added value</w:t>
      </w:r>
      <w:r w:rsidR="007D7537" w:rsidRPr="007D7537">
        <w:rPr>
          <w:rFonts w:ascii="Times New Roman" w:eastAsia="Times New Roman" w:hAnsi="Times New Roman" w:cs="Times New Roman"/>
          <w:sz w:val="24"/>
          <w:szCs w:val="24"/>
        </w:rPr>
        <w:t xml:space="preserve"> (</w:t>
      </w:r>
      <w:proofErr w:type="spellStart"/>
      <w:r w:rsidR="007D7537" w:rsidRPr="007D7537">
        <w:rPr>
          <w:rFonts w:ascii="Times New Roman" w:eastAsia="Times New Roman" w:hAnsi="Times New Roman" w:cs="Times New Roman"/>
          <w:sz w:val="24"/>
          <w:szCs w:val="24"/>
        </w:rPr>
        <w:t>Kreiger</w:t>
      </w:r>
      <w:proofErr w:type="spellEnd"/>
      <w:r w:rsidR="007D7537" w:rsidRPr="007D7537">
        <w:rPr>
          <w:rFonts w:ascii="Times New Roman" w:eastAsia="Times New Roman" w:hAnsi="Times New Roman" w:cs="Times New Roman"/>
          <w:sz w:val="24"/>
          <w:szCs w:val="24"/>
        </w:rPr>
        <w:t xml:space="preserve"> et al., 2014). Nowadays, the accessibility of freely available designs has increased significantly, together with the development of open-source technologies and the supply of raw materials (virgin and recycled filaments) for 3D printing (Hunt et al., 2015). Distributed manufacturing is defined as the decentralization of production through the installation of multiple production factories with similar technology distributed geographically (</w:t>
      </w:r>
      <w:proofErr w:type="spellStart"/>
      <w:r w:rsidR="007D7537" w:rsidRPr="007D7537">
        <w:rPr>
          <w:rFonts w:ascii="Times New Roman" w:eastAsia="Times New Roman" w:hAnsi="Times New Roman" w:cs="Times New Roman"/>
          <w:sz w:val="24"/>
          <w:szCs w:val="24"/>
        </w:rPr>
        <w:t>Bonnín</w:t>
      </w:r>
      <w:proofErr w:type="spellEnd"/>
      <w:r w:rsidR="007D7537" w:rsidRPr="007D7537">
        <w:rPr>
          <w:rFonts w:ascii="Times New Roman" w:eastAsia="Times New Roman" w:hAnsi="Times New Roman" w:cs="Times New Roman"/>
          <w:sz w:val="24"/>
          <w:szCs w:val="24"/>
        </w:rPr>
        <w:t xml:space="preserve"> Roca et al., 2019). It is characterized by local production that thrives on the synergy of the emerging capabilities of digital manufacturing, information</w:t>
      </w:r>
      <w:r w:rsidR="00AB4B10">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communication technologies, and the peer-to-peer production approach (</w:t>
      </w:r>
      <w:proofErr w:type="spellStart"/>
      <w:r w:rsidR="007D7537" w:rsidRPr="007D7537">
        <w:rPr>
          <w:rFonts w:ascii="Times New Roman" w:eastAsia="Times New Roman" w:hAnsi="Times New Roman" w:cs="Times New Roman"/>
          <w:sz w:val="24"/>
          <w:szCs w:val="24"/>
        </w:rPr>
        <w:t>Kostakis</w:t>
      </w:r>
      <w:proofErr w:type="spellEnd"/>
      <w:r w:rsidR="007D7537" w:rsidRPr="007D7537">
        <w:rPr>
          <w:rFonts w:ascii="Times New Roman" w:eastAsia="Times New Roman" w:hAnsi="Times New Roman" w:cs="Times New Roman"/>
          <w:sz w:val="24"/>
          <w:szCs w:val="24"/>
        </w:rPr>
        <w:t xml:space="preserve"> et al., 2018; </w:t>
      </w:r>
      <w:proofErr w:type="spellStart"/>
      <w:r w:rsidR="007D7537" w:rsidRPr="007D7537">
        <w:rPr>
          <w:rFonts w:ascii="Times New Roman" w:eastAsia="Times New Roman" w:hAnsi="Times New Roman" w:cs="Times New Roman"/>
          <w:sz w:val="24"/>
          <w:szCs w:val="24"/>
        </w:rPr>
        <w:t>Kostakis</w:t>
      </w:r>
      <w:proofErr w:type="spellEnd"/>
      <w:r w:rsidR="007D7537" w:rsidRPr="007D7537">
        <w:rPr>
          <w:rFonts w:ascii="Times New Roman" w:eastAsia="Times New Roman" w:hAnsi="Times New Roman" w:cs="Times New Roman"/>
          <w:sz w:val="24"/>
          <w:szCs w:val="24"/>
        </w:rPr>
        <w:t xml:space="preserve">, 2013; </w:t>
      </w:r>
      <w:proofErr w:type="spellStart"/>
      <w:r w:rsidR="007D7537" w:rsidRPr="007D7537">
        <w:rPr>
          <w:rFonts w:ascii="Times New Roman" w:eastAsia="Times New Roman" w:hAnsi="Times New Roman" w:cs="Times New Roman"/>
          <w:sz w:val="24"/>
          <w:szCs w:val="24"/>
        </w:rPr>
        <w:t>Pavlo</w:t>
      </w:r>
      <w:proofErr w:type="spellEnd"/>
      <w:r w:rsidR="007D7537" w:rsidRPr="007D7537">
        <w:rPr>
          <w:rFonts w:ascii="Times New Roman" w:eastAsia="Times New Roman" w:hAnsi="Times New Roman" w:cs="Times New Roman"/>
          <w:sz w:val="24"/>
          <w:szCs w:val="24"/>
        </w:rPr>
        <w:t xml:space="preserve"> et al., 2018). Indeed, DM offers the possibility to decentralize production structures, the flexibility to reflect local customer needs, lower logistics costs, shorter lead times</w:t>
      </w:r>
      <w:r w:rsidR="00AB4B10">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lower environmental impacts (Petersen and Pearce, 2017; </w:t>
      </w:r>
      <w:proofErr w:type="spellStart"/>
      <w:r w:rsidR="007D7537" w:rsidRPr="007D7537">
        <w:rPr>
          <w:rFonts w:ascii="Times New Roman" w:eastAsia="Times New Roman" w:hAnsi="Times New Roman" w:cs="Times New Roman"/>
          <w:sz w:val="24"/>
          <w:szCs w:val="24"/>
        </w:rPr>
        <w:t>Woern</w:t>
      </w:r>
      <w:proofErr w:type="spellEnd"/>
      <w:r w:rsidR="007D7537" w:rsidRPr="007D7537">
        <w:rPr>
          <w:rFonts w:ascii="Times New Roman" w:eastAsia="Times New Roman" w:hAnsi="Times New Roman" w:cs="Times New Roman"/>
          <w:sz w:val="24"/>
          <w:szCs w:val="24"/>
        </w:rPr>
        <w:t xml:space="preserve"> and Pearce, 2017). Based on the DM paradigm, a new possibility of plastic recycling supported by additive manufacturing, called distributed recycling by additive manufacturing (DRAM), has emerged in the literature (Cruz Sanchez et al., 2020; Hart et al., 2018). Promoted by the development of 3D printing in an open-source context, DRAM is proposed to provide recycled plastic feedstock to the </w:t>
      </w:r>
      <w:r w:rsidR="00AB4B10">
        <w:rPr>
          <w:rFonts w:ascii="Times New Roman" w:eastAsia="Times New Roman" w:hAnsi="Times New Roman" w:cs="Times New Roman"/>
          <w:sz w:val="24"/>
          <w:szCs w:val="24"/>
        </w:rPr>
        <w:t>various</w:t>
      </w:r>
      <w:r w:rsidR="00AB4B10"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 xml:space="preserve">3D printers in a DM context. This recycled plastic can </w:t>
      </w:r>
      <w:r w:rsidR="00AB4B10">
        <w:rPr>
          <w:rFonts w:ascii="Times New Roman" w:eastAsia="Times New Roman" w:hAnsi="Times New Roman" w:cs="Times New Roman"/>
          <w:sz w:val="24"/>
          <w:szCs w:val="24"/>
        </w:rPr>
        <w:t>take</w:t>
      </w:r>
      <w:r w:rsidR="007D7537" w:rsidRPr="007D7537">
        <w:rPr>
          <w:rFonts w:ascii="Times New Roman" w:eastAsia="Times New Roman" w:hAnsi="Times New Roman" w:cs="Times New Roman"/>
          <w:sz w:val="24"/>
          <w:szCs w:val="24"/>
        </w:rPr>
        <w:t xml:space="preserve"> the form of </w:t>
      </w:r>
      <w:r w:rsidR="00AB4B10">
        <w:rPr>
          <w:rFonts w:ascii="Times New Roman" w:eastAsia="Times New Roman" w:hAnsi="Times New Roman" w:cs="Times New Roman"/>
          <w:sz w:val="24"/>
          <w:szCs w:val="24"/>
        </w:rPr>
        <w:t xml:space="preserve">a </w:t>
      </w:r>
      <w:r w:rsidR="007D7537" w:rsidRPr="007D7537">
        <w:rPr>
          <w:rFonts w:ascii="Times New Roman" w:eastAsia="Times New Roman" w:hAnsi="Times New Roman" w:cs="Times New Roman"/>
          <w:sz w:val="24"/>
          <w:szCs w:val="24"/>
        </w:rPr>
        <w:t xml:space="preserve">filament, and recent works </w:t>
      </w:r>
      <w:r w:rsidR="00AB4B10">
        <w:rPr>
          <w:rFonts w:ascii="Times New Roman" w:eastAsia="Times New Roman" w:hAnsi="Times New Roman" w:cs="Times New Roman"/>
          <w:sz w:val="24"/>
          <w:szCs w:val="24"/>
        </w:rPr>
        <w:t>have dealt</w:t>
      </w:r>
      <w:r w:rsidR="007D7537" w:rsidRPr="007D7537">
        <w:rPr>
          <w:rFonts w:ascii="Times New Roman" w:eastAsia="Times New Roman" w:hAnsi="Times New Roman" w:cs="Times New Roman"/>
          <w:sz w:val="24"/>
          <w:szCs w:val="24"/>
        </w:rPr>
        <w:t xml:space="preserve"> with the validation of </w:t>
      </w:r>
      <w:r w:rsidR="00AB4B10">
        <w:rPr>
          <w:rFonts w:ascii="Times New Roman" w:eastAsia="Times New Roman" w:hAnsi="Times New Roman" w:cs="Times New Roman"/>
          <w:sz w:val="24"/>
          <w:szCs w:val="24"/>
        </w:rPr>
        <w:t xml:space="preserve">a </w:t>
      </w:r>
      <w:r w:rsidR="007D7537" w:rsidRPr="007D7537">
        <w:rPr>
          <w:rFonts w:ascii="Times New Roman" w:eastAsia="Times New Roman" w:hAnsi="Times New Roman" w:cs="Times New Roman"/>
          <w:sz w:val="24"/>
          <w:szCs w:val="24"/>
        </w:rPr>
        <w:t xml:space="preserve">granular form (Alexandre et al., 2020; Justino </w:t>
      </w:r>
      <w:proofErr w:type="spellStart"/>
      <w:r w:rsidR="007D7537" w:rsidRPr="007D7537">
        <w:rPr>
          <w:rFonts w:ascii="Times New Roman" w:eastAsia="Times New Roman" w:hAnsi="Times New Roman" w:cs="Times New Roman"/>
          <w:sz w:val="24"/>
          <w:szCs w:val="24"/>
        </w:rPr>
        <w:t>Netto</w:t>
      </w:r>
      <w:proofErr w:type="spellEnd"/>
      <w:r w:rsidR="007D7537" w:rsidRPr="007D7537">
        <w:rPr>
          <w:rFonts w:ascii="Times New Roman" w:eastAsia="Times New Roman" w:hAnsi="Times New Roman" w:cs="Times New Roman"/>
          <w:sz w:val="24"/>
          <w:szCs w:val="24"/>
        </w:rPr>
        <w:t xml:space="preserve"> et al., 2021). The 3D printing feedstock is then obtained via plastic recycling </w:t>
      </w:r>
      <w:r w:rsidR="00AB4B10">
        <w:rPr>
          <w:rFonts w:ascii="Times New Roman" w:eastAsia="Times New Roman" w:hAnsi="Times New Roman" w:cs="Times New Roman"/>
          <w:sz w:val="24"/>
          <w:szCs w:val="24"/>
        </w:rPr>
        <w:t>on a</w:t>
      </w:r>
      <w:r w:rsidR="00AB4B10"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local scale using open-source machines such as shredders and extruders (Zhong and Pearce, 2018).</w:t>
      </w:r>
    </w:p>
    <w:p w14:paraId="1EE1016E" w14:textId="77777777" w:rsidR="007D7537" w:rsidRPr="007D7537" w:rsidRDefault="007D7537" w:rsidP="007D7537">
      <w:pPr>
        <w:jc w:val="both"/>
        <w:rPr>
          <w:rFonts w:ascii="Times New Roman" w:eastAsia="Times New Roman" w:hAnsi="Times New Roman" w:cs="Times New Roman"/>
          <w:sz w:val="24"/>
          <w:szCs w:val="24"/>
        </w:rPr>
      </w:pPr>
    </w:p>
    <w:p w14:paraId="39009115" w14:textId="4BD4C82A"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The main feature of DRAM is the reduction of the impact in the collection phase, favoring shorter and simpler supply chains (</w:t>
      </w:r>
      <w:proofErr w:type="spellStart"/>
      <w:r w:rsidRPr="007D7537">
        <w:rPr>
          <w:rFonts w:ascii="Times New Roman" w:eastAsia="Times New Roman" w:hAnsi="Times New Roman" w:cs="Times New Roman"/>
          <w:sz w:val="24"/>
          <w:szCs w:val="24"/>
        </w:rPr>
        <w:t>Despeisse</w:t>
      </w:r>
      <w:proofErr w:type="spellEnd"/>
      <w:r w:rsidRPr="007D7537">
        <w:rPr>
          <w:rFonts w:ascii="Times New Roman" w:eastAsia="Times New Roman" w:hAnsi="Times New Roman" w:cs="Times New Roman"/>
          <w:sz w:val="24"/>
          <w:szCs w:val="24"/>
        </w:rPr>
        <w:t xml:space="preserve"> et al., 2017; </w:t>
      </w:r>
      <w:proofErr w:type="spellStart"/>
      <w:r w:rsidRPr="007D7537">
        <w:rPr>
          <w:rFonts w:ascii="Times New Roman" w:eastAsia="Times New Roman" w:hAnsi="Times New Roman" w:cs="Times New Roman"/>
          <w:sz w:val="24"/>
          <w:szCs w:val="24"/>
        </w:rPr>
        <w:t>Garmulewicz</w:t>
      </w:r>
      <w:proofErr w:type="spellEnd"/>
      <w:r w:rsidRPr="007D7537">
        <w:rPr>
          <w:rFonts w:ascii="Times New Roman" w:eastAsia="Times New Roman" w:hAnsi="Times New Roman" w:cs="Times New Roman"/>
          <w:sz w:val="24"/>
          <w:szCs w:val="24"/>
        </w:rPr>
        <w:t xml:space="preserve"> et al., 2018). Several works have focused on the validation of</w:t>
      </w:r>
      <w:r w:rsidR="006E1706">
        <w:rPr>
          <w:rFonts w:ascii="Times New Roman" w:eastAsia="Times New Roman" w:hAnsi="Times New Roman" w:cs="Times New Roman"/>
          <w:sz w:val="24"/>
          <w:szCs w:val="24"/>
        </w:rPr>
        <w:t xml:space="preserve"> the</w:t>
      </w:r>
      <w:r w:rsidRPr="007D7537">
        <w:rPr>
          <w:rFonts w:ascii="Times New Roman" w:eastAsia="Times New Roman" w:hAnsi="Times New Roman" w:cs="Times New Roman"/>
          <w:sz w:val="24"/>
          <w:szCs w:val="24"/>
        </w:rPr>
        <w:t xml:space="preserve"> DRAM approach from </w:t>
      </w:r>
      <w:r w:rsidR="006E1706">
        <w:rPr>
          <w:rFonts w:ascii="Times New Roman" w:eastAsia="Times New Roman" w:hAnsi="Times New Roman" w:cs="Times New Roman"/>
          <w:sz w:val="24"/>
          <w:szCs w:val="24"/>
        </w:rPr>
        <w:t>a</w:t>
      </w:r>
      <w:r w:rsidR="006E170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technical, economic</w:t>
      </w:r>
      <w:r w:rsidR="006E1706">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environmental perspective (Cruz Sanchez et al., 2020). Cruz Sanchez et al. (2020) conducted a systematic literature review </w:t>
      </w:r>
      <w:r w:rsidR="006E1706">
        <w:rPr>
          <w:rFonts w:ascii="Times New Roman" w:eastAsia="Times New Roman" w:hAnsi="Times New Roman" w:cs="Times New Roman"/>
          <w:sz w:val="24"/>
          <w:szCs w:val="24"/>
        </w:rPr>
        <w:t>to examine</w:t>
      </w:r>
      <w:r w:rsidR="006E170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the level of development of the different </w:t>
      </w:r>
      <w:r w:rsidRPr="007D7537">
        <w:rPr>
          <w:rFonts w:ascii="Times New Roman" w:eastAsia="Times New Roman" w:hAnsi="Times New Roman" w:cs="Times New Roman"/>
          <w:sz w:val="24"/>
          <w:szCs w:val="24"/>
        </w:rPr>
        <w:lastRenderedPageBreak/>
        <w:t xml:space="preserve">DRAM stages from </w:t>
      </w:r>
      <w:r w:rsidR="006E1706">
        <w:rPr>
          <w:rFonts w:ascii="Times New Roman" w:eastAsia="Times New Roman" w:hAnsi="Times New Roman" w:cs="Times New Roman"/>
          <w:sz w:val="24"/>
          <w:szCs w:val="24"/>
        </w:rPr>
        <w:t>a</w:t>
      </w:r>
      <w:r w:rsidR="006E170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technical perspective. Their results show that significant progress ha</w:t>
      </w:r>
      <w:r w:rsidR="007E15CB">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been made in the stages of compounding, feedstock, </w:t>
      </w:r>
      <w:proofErr w:type="gramStart"/>
      <w:r w:rsidRPr="007D7537">
        <w:rPr>
          <w:rFonts w:ascii="Times New Roman" w:eastAsia="Times New Roman" w:hAnsi="Times New Roman" w:cs="Times New Roman"/>
          <w:sz w:val="24"/>
          <w:szCs w:val="24"/>
        </w:rPr>
        <w:t>printing</w:t>
      </w:r>
      <w:proofErr w:type="gramEnd"/>
      <w:r w:rsidRPr="007D7537">
        <w:rPr>
          <w:rFonts w:ascii="Times New Roman" w:eastAsia="Times New Roman" w:hAnsi="Times New Roman" w:cs="Times New Roman"/>
          <w:sz w:val="24"/>
          <w:szCs w:val="24"/>
        </w:rPr>
        <w:t xml:space="preserve"> and quality assessment. However, they also show that little work has been done for the preparation and recovery stages</w:t>
      </w:r>
      <w:r w:rsidR="00976D56">
        <w:rPr>
          <w:rFonts w:ascii="Times New Roman" w:eastAsia="Times New Roman" w:hAnsi="Times New Roman" w:cs="Times New Roman"/>
          <w:sz w:val="24"/>
          <w:szCs w:val="24"/>
        </w:rPr>
        <w:t xml:space="preserve"> </w:t>
      </w:r>
      <w:proofErr w:type="gramStart"/>
      <w:r w:rsidR="00976D56">
        <w:rPr>
          <w:rFonts w:ascii="Times New Roman" w:eastAsia="Times New Roman" w:hAnsi="Times New Roman" w:cs="Times New Roman"/>
          <w:sz w:val="24"/>
          <w:szCs w:val="24"/>
        </w:rPr>
        <w:t>in spite of</w:t>
      </w:r>
      <w:proofErr w:type="gramEnd"/>
      <w:r w:rsidR="00976D56">
        <w:rPr>
          <w:rFonts w:ascii="Times New Roman" w:eastAsia="Times New Roman" w:hAnsi="Times New Roman" w:cs="Times New Roman"/>
          <w:sz w:val="24"/>
          <w:szCs w:val="24"/>
        </w:rPr>
        <w:t xml:space="preserve"> this</w:t>
      </w:r>
      <w:r w:rsidRPr="007D7537">
        <w:rPr>
          <w:rFonts w:ascii="Times New Roman" w:eastAsia="Times New Roman" w:hAnsi="Times New Roman" w:cs="Times New Roman"/>
          <w:sz w:val="24"/>
          <w:szCs w:val="24"/>
        </w:rPr>
        <w:t xml:space="preserve">. In </w:t>
      </w:r>
      <w:r w:rsidR="00976D56">
        <w:rPr>
          <w:rFonts w:ascii="Times New Roman" w:eastAsia="Times New Roman" w:hAnsi="Times New Roman" w:cs="Times New Roman"/>
          <w:sz w:val="24"/>
          <w:szCs w:val="24"/>
        </w:rPr>
        <w:t>an</w:t>
      </w:r>
      <w:r w:rsidRPr="007D7537">
        <w:rPr>
          <w:rFonts w:ascii="Times New Roman" w:eastAsia="Times New Roman" w:hAnsi="Times New Roman" w:cs="Times New Roman"/>
          <w:sz w:val="24"/>
          <w:szCs w:val="24"/>
        </w:rPr>
        <w:t>other</w:t>
      </w:r>
      <w:r w:rsidR="00976D56">
        <w:rPr>
          <w:rFonts w:ascii="Times New Roman" w:eastAsia="Times New Roman" w:hAnsi="Times New Roman" w:cs="Times New Roman"/>
          <w:sz w:val="24"/>
          <w:szCs w:val="24"/>
        </w:rPr>
        <w:t xml:space="preserve"> work</w:t>
      </w:r>
      <w:r w:rsidRPr="007D7537">
        <w:rPr>
          <w:rFonts w:ascii="Times New Roman" w:eastAsia="Times New Roman" w:hAnsi="Times New Roman" w:cs="Times New Roman"/>
          <w:sz w:val="24"/>
          <w:szCs w:val="24"/>
        </w:rPr>
        <w:t xml:space="preserve">, Santander et al. (2020) proposed an initial model to study the economic and environmental feasibility of DRAM from </w:t>
      </w:r>
      <w:r w:rsidR="00976D56">
        <w:rPr>
          <w:rFonts w:ascii="Times New Roman" w:eastAsia="Times New Roman" w:hAnsi="Times New Roman" w:cs="Times New Roman"/>
          <w:sz w:val="24"/>
          <w:szCs w:val="24"/>
        </w:rPr>
        <w:t>a</w:t>
      </w:r>
      <w:r w:rsidR="00976D5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logistic</w:t>
      </w:r>
      <w:r w:rsidR="00976D56">
        <w:rPr>
          <w:rFonts w:ascii="Times New Roman" w:eastAsia="Times New Roman" w:hAnsi="Times New Roman" w:cs="Times New Roman"/>
          <w:sz w:val="24"/>
          <w:szCs w:val="24"/>
        </w:rPr>
        <w:t>al</w:t>
      </w:r>
      <w:r w:rsidRPr="007D7537">
        <w:rPr>
          <w:rFonts w:ascii="Times New Roman" w:eastAsia="Times New Roman" w:hAnsi="Times New Roman" w:cs="Times New Roman"/>
          <w:sz w:val="24"/>
          <w:szCs w:val="24"/>
        </w:rPr>
        <w:t xml:space="preserve"> point of view. Their results have shown the feasibility of the system in economic terms and in </w:t>
      </w:r>
      <w:r w:rsidR="00976D56">
        <w:rPr>
          <w:rFonts w:ascii="Times New Roman" w:eastAsia="Times New Roman" w:hAnsi="Times New Roman" w:cs="Times New Roman"/>
          <w:sz w:val="24"/>
          <w:szCs w:val="24"/>
        </w:rPr>
        <w:t xml:space="preserve">the reduction of </w:t>
      </w:r>
      <w:r w:rsidRPr="007D7537">
        <w:rPr>
          <w:rFonts w:ascii="Times New Roman" w:eastAsia="Times New Roman" w:hAnsi="Times New Roman" w:cs="Times New Roman"/>
          <w:sz w:val="24"/>
          <w:szCs w:val="24"/>
        </w:rPr>
        <w:t xml:space="preserve">CO2 emissions </w:t>
      </w:r>
      <w:r w:rsidR="00976D56">
        <w:rPr>
          <w:rFonts w:ascii="Times New Roman" w:eastAsia="Times New Roman" w:hAnsi="Times New Roman" w:cs="Times New Roman"/>
          <w:sz w:val="24"/>
          <w:szCs w:val="24"/>
        </w:rPr>
        <w:t>when</w:t>
      </w:r>
      <w:r w:rsidR="00976D5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implementing the system. From </w:t>
      </w:r>
      <w:r w:rsidR="00976D56">
        <w:rPr>
          <w:rFonts w:ascii="Times New Roman" w:eastAsia="Times New Roman" w:hAnsi="Times New Roman" w:cs="Times New Roman"/>
          <w:sz w:val="24"/>
          <w:szCs w:val="24"/>
        </w:rPr>
        <w:t>an</w:t>
      </w:r>
      <w:r w:rsidR="00976D5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environmental point of view, </w:t>
      </w:r>
      <w:r w:rsidR="00976D56">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DRAM and DM approaches have been evaluated mainly using the Life Cycle Assessment (LCA) approach.</w:t>
      </w:r>
    </w:p>
    <w:p w14:paraId="65CAAE57" w14:textId="77777777" w:rsidR="007D7537" w:rsidRPr="007D7537" w:rsidRDefault="007D7537" w:rsidP="007D7537">
      <w:pPr>
        <w:jc w:val="both"/>
        <w:rPr>
          <w:rFonts w:ascii="Times New Roman" w:eastAsia="Times New Roman" w:hAnsi="Times New Roman" w:cs="Times New Roman"/>
          <w:sz w:val="24"/>
          <w:szCs w:val="24"/>
        </w:rPr>
      </w:pPr>
    </w:p>
    <w:p w14:paraId="2B8F2609" w14:textId="4FE6F422"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LCA is one of the most widely used environmental impact assessment methodologies. LCA corresponds to an ISO 14040 certified methodology, which has even been used for environmental regulations in different parts of the world. In the context of DM/DRAM-related research, LCA has been applied in </w:t>
      </w:r>
      <w:r w:rsidR="00CB53B5">
        <w:rPr>
          <w:rFonts w:ascii="Times New Roman" w:eastAsia="Times New Roman" w:hAnsi="Times New Roman" w:cs="Times New Roman"/>
          <w:sz w:val="24"/>
          <w:szCs w:val="24"/>
        </w:rPr>
        <w:t>various</w:t>
      </w:r>
      <w:r w:rsidR="00CB53B5"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ways. For example,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&amp; Pearce (2013) conducted a life cycle analysis (LCA), in terms of energy consumed and emissions involved, to compare centralized manufacturing and distributed manufacturing using </w:t>
      </w:r>
      <w:proofErr w:type="spellStart"/>
      <w:r w:rsidRPr="007D7537">
        <w:rPr>
          <w:rFonts w:ascii="Times New Roman" w:eastAsia="Times New Roman" w:hAnsi="Times New Roman" w:cs="Times New Roman"/>
          <w:sz w:val="24"/>
          <w:szCs w:val="24"/>
        </w:rPr>
        <w:t>RepRaps</w:t>
      </w:r>
      <w:proofErr w:type="spellEnd"/>
      <w:r w:rsidRPr="007D7537">
        <w:rPr>
          <w:rFonts w:ascii="Times New Roman" w:eastAsia="Times New Roman" w:hAnsi="Times New Roman" w:cs="Times New Roman"/>
          <w:sz w:val="24"/>
          <w:szCs w:val="24"/>
        </w:rPr>
        <w:t xml:space="preserve"> (3D printers) for the distributed production of goods. The results showed that the use of Poly Lactic Acid (PLA) in a distributed manufacturing context reduces energy demand and system emissions, which can be greatly diminished if a solar photovoltaic (PV) array is used. Later,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et al. (2014) explored the environmental benefit of distributed recycling using open-source extruders (</w:t>
      </w:r>
      <w:proofErr w:type="spellStart"/>
      <w:r w:rsidRPr="007D7537">
        <w:rPr>
          <w:rFonts w:ascii="Times New Roman" w:eastAsia="Times New Roman" w:hAnsi="Times New Roman" w:cs="Times New Roman"/>
          <w:sz w:val="24"/>
          <w:szCs w:val="24"/>
        </w:rPr>
        <w:t>RecycleBots</w:t>
      </w:r>
      <w:proofErr w:type="spellEnd"/>
      <w:r w:rsidRPr="007D7537">
        <w:rPr>
          <w:rFonts w:ascii="Times New Roman" w:eastAsia="Times New Roman" w:hAnsi="Times New Roman" w:cs="Times New Roman"/>
          <w:sz w:val="24"/>
          <w:szCs w:val="24"/>
        </w:rPr>
        <w:t xml:space="preserve">), which have been used to obtain 3D printing filament from post-consumer goods. Focusing on </w:t>
      </w:r>
      <w:r w:rsidR="00CB53B5">
        <w:rPr>
          <w:rFonts w:ascii="Times New Roman" w:eastAsia="Times New Roman" w:hAnsi="Times New Roman" w:cs="Times New Roman"/>
          <w:sz w:val="24"/>
          <w:szCs w:val="24"/>
        </w:rPr>
        <w:t xml:space="preserve">the use of </w:t>
      </w:r>
      <w:r w:rsidRPr="007D7537">
        <w:rPr>
          <w:rFonts w:ascii="Times New Roman" w:eastAsia="Times New Roman" w:hAnsi="Times New Roman" w:cs="Times New Roman"/>
          <w:sz w:val="24"/>
          <w:szCs w:val="24"/>
        </w:rPr>
        <w:t xml:space="preserve">High Density </w:t>
      </w:r>
      <w:proofErr w:type="gramStart"/>
      <w:r w:rsidRPr="007D7537">
        <w:rPr>
          <w:rFonts w:ascii="Times New Roman" w:eastAsia="Times New Roman" w:hAnsi="Times New Roman" w:cs="Times New Roman"/>
          <w:sz w:val="24"/>
          <w:szCs w:val="24"/>
        </w:rPr>
        <w:t>Poly-Ethylene</w:t>
      </w:r>
      <w:proofErr w:type="gramEnd"/>
      <w:r w:rsidRPr="007D7537">
        <w:rPr>
          <w:rFonts w:ascii="Times New Roman" w:eastAsia="Times New Roman" w:hAnsi="Times New Roman" w:cs="Times New Roman"/>
          <w:sz w:val="24"/>
          <w:szCs w:val="24"/>
        </w:rPr>
        <w:t xml:space="preserve"> (HDPE) </w:t>
      </w:r>
      <w:r w:rsidR="00CB53B5">
        <w:rPr>
          <w:rFonts w:ascii="Times New Roman" w:eastAsia="Times New Roman" w:hAnsi="Times New Roman" w:cs="Times New Roman"/>
          <w:sz w:val="24"/>
          <w:szCs w:val="24"/>
        </w:rPr>
        <w:t>for the</w:t>
      </w:r>
      <w:r w:rsidR="00CB53B5"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material, they performed an LCA of energy consumption and CO2 emissions to compare distributed recycling to standard centralized recycling. Their results showed that distributed recycling of HDPE uses less energy than the best-case scenario investigated for centralized recycling, and it can achieve savings of over 80%. </w:t>
      </w:r>
      <w:proofErr w:type="spellStart"/>
      <w:r w:rsidRPr="007D7537">
        <w:rPr>
          <w:rFonts w:ascii="Times New Roman" w:eastAsia="Times New Roman" w:hAnsi="Times New Roman" w:cs="Times New Roman"/>
          <w:sz w:val="24"/>
          <w:szCs w:val="24"/>
        </w:rPr>
        <w:t>Kerdlap</w:t>
      </w:r>
      <w:proofErr w:type="spellEnd"/>
      <w:r w:rsidRPr="007D7537">
        <w:rPr>
          <w:rFonts w:ascii="Times New Roman" w:eastAsia="Times New Roman" w:hAnsi="Times New Roman" w:cs="Times New Roman"/>
          <w:sz w:val="24"/>
          <w:szCs w:val="24"/>
        </w:rPr>
        <w:t xml:space="preserve"> et al. (2021), through a simulation approach, quantified the plastic life-cycle environmental impact of small-scale sorting and recycling systems </w:t>
      </w:r>
      <w:r w:rsidR="00CB53B5">
        <w:rPr>
          <w:rFonts w:ascii="Times New Roman" w:eastAsia="Times New Roman" w:hAnsi="Times New Roman" w:cs="Times New Roman"/>
          <w:sz w:val="24"/>
          <w:szCs w:val="24"/>
        </w:rPr>
        <w:t>in comparison</w:t>
      </w:r>
      <w:r w:rsidR="00CB53B5"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to traditional large-scale centralized systems in Singapore, with the aim of determining </w:t>
      </w:r>
      <w:r w:rsidR="00CB53B5">
        <w:rPr>
          <w:rFonts w:ascii="Times New Roman" w:eastAsia="Times New Roman" w:hAnsi="Times New Roman" w:cs="Times New Roman"/>
          <w:sz w:val="24"/>
          <w:szCs w:val="24"/>
        </w:rPr>
        <w:t>the</w:t>
      </w:r>
      <w:r w:rsidRPr="007D7537">
        <w:rPr>
          <w:rFonts w:ascii="Times New Roman" w:eastAsia="Times New Roman" w:hAnsi="Times New Roman" w:cs="Times New Roman"/>
          <w:sz w:val="24"/>
          <w:szCs w:val="24"/>
        </w:rPr>
        <w:t xml:space="preserve"> conditions </w:t>
      </w:r>
      <w:r w:rsidR="00CB53B5">
        <w:rPr>
          <w:rFonts w:ascii="Times New Roman" w:eastAsia="Times New Roman" w:hAnsi="Times New Roman" w:cs="Times New Roman"/>
          <w:sz w:val="24"/>
          <w:szCs w:val="24"/>
        </w:rPr>
        <w:t xml:space="preserve">under which </w:t>
      </w:r>
      <w:r w:rsidRPr="007D7537">
        <w:rPr>
          <w:rFonts w:ascii="Times New Roman" w:eastAsia="Times New Roman" w:hAnsi="Times New Roman" w:cs="Times New Roman"/>
          <w:sz w:val="24"/>
          <w:szCs w:val="24"/>
        </w:rPr>
        <w:t>distributed recycling can be environmentally beneficial. Their results showed that the environmental impacts in terms of climate change, water depletion</w:t>
      </w:r>
      <w:r w:rsidR="00CB53B5">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terrestrial ecotoxicity were higher compared to the centralized systems. However, these results are mainly related to the means of transport considered for each system (commercial van for distributed recycling and large trucks for centralized recycling), since the use </w:t>
      </w:r>
      <w:r w:rsidR="00CB53B5">
        <w:rPr>
          <w:rFonts w:ascii="Times New Roman" w:eastAsia="Times New Roman" w:hAnsi="Times New Roman" w:cs="Times New Roman"/>
          <w:sz w:val="24"/>
          <w:szCs w:val="24"/>
        </w:rPr>
        <w:t xml:space="preserve">of </w:t>
      </w:r>
      <w:r w:rsidRPr="007D7537">
        <w:rPr>
          <w:rFonts w:ascii="Times New Roman" w:eastAsia="Times New Roman" w:hAnsi="Times New Roman" w:cs="Times New Roman"/>
          <w:sz w:val="24"/>
          <w:szCs w:val="24"/>
        </w:rPr>
        <w:t>large trucks decrease</w:t>
      </w:r>
      <w:r w:rsidR="00CB53B5">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the total impact.</w:t>
      </w:r>
    </w:p>
    <w:p w14:paraId="2DB2E65C" w14:textId="77777777" w:rsidR="007D7537" w:rsidRPr="007D7537" w:rsidRDefault="007D7537" w:rsidP="007D7537">
      <w:pPr>
        <w:jc w:val="both"/>
        <w:rPr>
          <w:rFonts w:ascii="Times New Roman" w:eastAsia="Times New Roman" w:hAnsi="Times New Roman" w:cs="Times New Roman"/>
          <w:sz w:val="24"/>
          <w:szCs w:val="24"/>
        </w:rPr>
      </w:pPr>
    </w:p>
    <w:p w14:paraId="433C2F03" w14:textId="0FBE59E0"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In conclusion, even though different studies have been conducted aiming to validate the distributed recycling approach from </w:t>
      </w:r>
      <w:r w:rsidR="007D31B7">
        <w:rPr>
          <w:rFonts w:ascii="Times New Roman" w:eastAsia="Times New Roman" w:hAnsi="Times New Roman" w:cs="Times New Roman"/>
          <w:sz w:val="24"/>
          <w:szCs w:val="24"/>
        </w:rPr>
        <w:t>a</w:t>
      </w:r>
      <w:r w:rsidR="007D31B7"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technical, economic, and environmental perspective, only the work of </w:t>
      </w:r>
      <w:proofErr w:type="spellStart"/>
      <w:r w:rsidRPr="007D7537">
        <w:rPr>
          <w:rFonts w:ascii="Times New Roman" w:eastAsia="Times New Roman" w:hAnsi="Times New Roman" w:cs="Times New Roman"/>
          <w:sz w:val="24"/>
          <w:szCs w:val="24"/>
        </w:rPr>
        <w:t>Kreiger</w:t>
      </w:r>
      <w:proofErr w:type="spellEnd"/>
      <w:r w:rsidRPr="007D7537">
        <w:rPr>
          <w:rFonts w:ascii="Times New Roman" w:eastAsia="Times New Roman" w:hAnsi="Times New Roman" w:cs="Times New Roman"/>
          <w:sz w:val="24"/>
          <w:szCs w:val="24"/>
        </w:rPr>
        <w:t xml:space="preserve"> et al. (2014) is focused on the environmental assessment of distributed recycling for 3D printing purposes. However, their research is limited to the consideration of energy and CO2 emissions as environmental indicators. Therefore, major effort</w:t>
      </w:r>
      <w:r w:rsidR="007D31B7">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need to be made </w:t>
      </w:r>
      <w:proofErr w:type="gramStart"/>
      <w:r w:rsidRPr="007D7537">
        <w:rPr>
          <w:rFonts w:ascii="Times New Roman" w:eastAsia="Times New Roman" w:hAnsi="Times New Roman" w:cs="Times New Roman"/>
          <w:sz w:val="24"/>
          <w:szCs w:val="24"/>
        </w:rPr>
        <w:t>in order to</w:t>
      </w:r>
      <w:proofErr w:type="gramEnd"/>
      <w:r w:rsidRPr="007D7537">
        <w:rPr>
          <w:rFonts w:ascii="Times New Roman" w:eastAsia="Times New Roman" w:hAnsi="Times New Roman" w:cs="Times New Roman"/>
          <w:sz w:val="24"/>
          <w:szCs w:val="24"/>
        </w:rPr>
        <w:t xml:space="preserve"> evaluate, in a holistic way, the environmental impacts of </w:t>
      </w:r>
      <w:r w:rsidRPr="007D7537">
        <w:rPr>
          <w:rFonts w:ascii="Times New Roman" w:eastAsia="Times New Roman" w:hAnsi="Times New Roman" w:cs="Times New Roman"/>
          <w:sz w:val="24"/>
          <w:szCs w:val="24"/>
        </w:rPr>
        <w:lastRenderedPageBreak/>
        <w:t xml:space="preserve">the global DRAM value chain. </w:t>
      </w:r>
      <w:proofErr w:type="gramStart"/>
      <w:r w:rsidR="007D31B7">
        <w:rPr>
          <w:rFonts w:ascii="Times New Roman" w:eastAsia="Times New Roman" w:hAnsi="Times New Roman" w:cs="Times New Roman"/>
          <w:sz w:val="24"/>
          <w:szCs w:val="24"/>
        </w:rPr>
        <w:t>Thus</w:t>
      </w:r>
      <w:proofErr w:type="gramEnd"/>
      <w:r w:rsidRPr="007D7537">
        <w:rPr>
          <w:rFonts w:ascii="Times New Roman" w:eastAsia="Times New Roman" w:hAnsi="Times New Roman" w:cs="Times New Roman"/>
          <w:sz w:val="24"/>
          <w:szCs w:val="24"/>
        </w:rPr>
        <w:t xml:space="preserve"> the contribution of this research lies in the evaluation of environmental impacts from the implementation of distributed recycling via </w:t>
      </w:r>
      <w:r w:rsidR="00CD2ACA">
        <w:rPr>
          <w:rFonts w:ascii="Times New Roman" w:eastAsia="Times New Roman" w:hAnsi="Times New Roman" w:cs="Times New Roman"/>
          <w:sz w:val="24"/>
          <w:szCs w:val="24"/>
        </w:rPr>
        <w:t xml:space="preserve">an </w:t>
      </w:r>
      <w:r w:rsidRPr="007D7537">
        <w:rPr>
          <w:rFonts w:ascii="Times New Roman" w:eastAsia="Times New Roman" w:hAnsi="Times New Roman" w:cs="Times New Roman"/>
          <w:sz w:val="24"/>
          <w:szCs w:val="24"/>
        </w:rPr>
        <w:t>additive manufacturing approach in a territory. Specifically, an environmental evaluation using life cycle assessment (LCA) is conducted</w:t>
      </w:r>
      <w:r w:rsidR="00CD2ACA">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comparing a distributed plastic recycling system to produce 3D filament with a traditional production system of virgin plastic filament for 3D printing. From this evaluation, the environmental impacts (positives or negatives) of implementing DRAM have been analyzed and discussed.</w:t>
      </w:r>
    </w:p>
    <w:p w14:paraId="76E46CE3" w14:textId="77777777" w:rsidR="007D7537" w:rsidRPr="007D7537" w:rsidRDefault="007D7537" w:rsidP="007D7537">
      <w:pPr>
        <w:jc w:val="both"/>
        <w:rPr>
          <w:rFonts w:ascii="Times New Roman" w:eastAsia="Times New Roman" w:hAnsi="Times New Roman" w:cs="Times New Roman"/>
          <w:sz w:val="24"/>
          <w:szCs w:val="24"/>
        </w:rPr>
      </w:pPr>
    </w:p>
    <w:p w14:paraId="00000020" w14:textId="2397F5EF" w:rsidR="00693859"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This article is structured as follows.</w:t>
      </w:r>
      <w:r>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Section 2 presents the system (case study) evaluated. Section 3 </w:t>
      </w:r>
      <w:r w:rsidR="00CD2ACA">
        <w:rPr>
          <w:rFonts w:ascii="Times New Roman" w:eastAsia="Times New Roman" w:hAnsi="Times New Roman" w:cs="Times New Roman"/>
          <w:sz w:val="24"/>
          <w:szCs w:val="24"/>
        </w:rPr>
        <w:t xml:space="preserve">presents the </w:t>
      </w:r>
      <w:r w:rsidRPr="007D7537">
        <w:rPr>
          <w:rFonts w:ascii="Times New Roman" w:eastAsia="Times New Roman" w:hAnsi="Times New Roman" w:cs="Times New Roman"/>
          <w:sz w:val="24"/>
          <w:szCs w:val="24"/>
        </w:rPr>
        <w:t>materials and methods, where life cycle analysis methodology is explained. Section 4 presents the life cycle analysis performed. Section 5 presents the discussion of results. Finally, Section 6 presents the main conclusions and recommendations for future works.</w:t>
      </w:r>
    </w:p>
    <w:p w14:paraId="00000021" w14:textId="6E35CC39" w:rsidR="00693859" w:rsidRDefault="00720ECA">
      <w:pPr>
        <w:pStyle w:val="Titre1"/>
        <w:numPr>
          <w:ilvl w:val="0"/>
          <w:numId w:val="4"/>
        </w:numPr>
      </w:pPr>
      <w:bookmarkStart w:id="9" w:name="_Toc100769581"/>
      <w:r>
        <w:t xml:space="preserve">Case study: </w:t>
      </w:r>
      <w:r w:rsidR="00CD2ACA">
        <w:t>t</w:t>
      </w:r>
      <w:r>
        <w:t>he Lorraine Fab Living Lab</w:t>
      </w:r>
      <w:bookmarkEnd w:id="9"/>
    </w:p>
    <w:p w14:paraId="00000022" w14:textId="7B5F7C82" w:rsidR="00693859" w:rsidRDefault="00693859"/>
    <w:p w14:paraId="750343EA" w14:textId="22F2F4F6" w:rsidR="00C903FF" w:rsidRPr="003272F1" w:rsidRDefault="00A667F0" w:rsidP="0036756B">
      <w:pPr>
        <w:ind w:firstLine="426"/>
        <w:jc w:val="both"/>
        <w:rPr>
          <w:rFonts w:ascii="Times New Roman" w:eastAsia="Times New Roman" w:hAnsi="Times New Roman" w:cs="Times New Roman"/>
          <w:sz w:val="24"/>
          <w:szCs w:val="24"/>
        </w:rPr>
      </w:pPr>
      <w:proofErr w:type="gramStart"/>
      <w:r w:rsidRPr="003272F1">
        <w:rPr>
          <w:rFonts w:ascii="Times New Roman" w:eastAsia="Times New Roman" w:hAnsi="Times New Roman" w:cs="Times New Roman"/>
          <w:sz w:val="24"/>
          <w:szCs w:val="24"/>
        </w:rPr>
        <w:t>In order to</w:t>
      </w:r>
      <w:proofErr w:type="gramEnd"/>
      <w:r w:rsidRPr="003272F1">
        <w:rPr>
          <w:rFonts w:ascii="Times New Roman" w:eastAsia="Times New Roman" w:hAnsi="Times New Roman" w:cs="Times New Roman"/>
          <w:sz w:val="24"/>
          <w:szCs w:val="24"/>
        </w:rPr>
        <w:t xml:space="preserve"> achieve the objectives of this research, a case study with the following characteristics was selected: </w:t>
      </w:r>
      <w:r w:rsidR="003E5683" w:rsidRPr="003272F1">
        <w:rPr>
          <w:rFonts w:ascii="Times New Roman" w:eastAsia="Times New Roman" w:hAnsi="Times New Roman" w:cs="Times New Roman"/>
          <w:sz w:val="24"/>
          <w:szCs w:val="24"/>
        </w:rPr>
        <w:t xml:space="preserve"> </w:t>
      </w:r>
    </w:p>
    <w:p w14:paraId="5F922621" w14:textId="13BA9F79" w:rsidR="00861859" w:rsidRPr="003272F1" w:rsidRDefault="00C75748" w:rsidP="00861859">
      <w:pPr>
        <w:pStyle w:val="Paragraphedeliste"/>
        <w:numPr>
          <w:ilvl w:val="0"/>
          <w:numId w:val="9"/>
        </w:numPr>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 xml:space="preserve">Existence of a </w:t>
      </w:r>
      <w:r w:rsidR="00861859" w:rsidRPr="003272F1">
        <w:rPr>
          <w:rFonts w:ascii="Times New Roman" w:eastAsia="Times New Roman" w:hAnsi="Times New Roman" w:cs="Times New Roman"/>
          <w:sz w:val="24"/>
          <w:szCs w:val="24"/>
        </w:rPr>
        <w:t>favorable</w:t>
      </w:r>
      <w:r w:rsidRPr="003272F1">
        <w:rPr>
          <w:rFonts w:ascii="Times New Roman" w:eastAsia="Times New Roman" w:hAnsi="Times New Roman" w:cs="Times New Roman"/>
          <w:sz w:val="24"/>
          <w:szCs w:val="24"/>
        </w:rPr>
        <w:t xml:space="preserve"> context to implement a DRAM recycling system. A </w:t>
      </w:r>
      <w:r w:rsidR="00861859" w:rsidRPr="003272F1">
        <w:rPr>
          <w:rFonts w:ascii="Times New Roman" w:eastAsia="Times New Roman" w:hAnsi="Times New Roman" w:cs="Times New Roman"/>
          <w:sz w:val="24"/>
          <w:szCs w:val="24"/>
        </w:rPr>
        <w:t>favorable</w:t>
      </w:r>
      <w:r w:rsidRPr="003272F1">
        <w:rPr>
          <w:rFonts w:ascii="Times New Roman" w:eastAsia="Times New Roman" w:hAnsi="Times New Roman" w:cs="Times New Roman"/>
          <w:sz w:val="24"/>
          <w:szCs w:val="24"/>
        </w:rPr>
        <w:t xml:space="preserve"> context is defined as a considerable amount of plastic waste to be treated, as well as initiatives for the widespread use of 3D printing</w:t>
      </w:r>
      <w:r w:rsidR="00861859" w:rsidRPr="003272F1">
        <w:rPr>
          <w:rFonts w:ascii="Times New Roman" w:eastAsia="Times New Roman" w:hAnsi="Times New Roman" w:cs="Times New Roman"/>
          <w:sz w:val="24"/>
          <w:szCs w:val="24"/>
        </w:rPr>
        <w:t>.</w:t>
      </w:r>
    </w:p>
    <w:p w14:paraId="47DCC170" w14:textId="14E63BD5" w:rsidR="00861859" w:rsidRPr="003272F1" w:rsidRDefault="00861859" w:rsidP="00861859">
      <w:pPr>
        <w:pStyle w:val="Paragraphedeliste"/>
        <w:numPr>
          <w:ilvl w:val="0"/>
          <w:numId w:val="9"/>
        </w:numPr>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Existence of a space dedicated to the recycling of plastic for 3D printing.</w:t>
      </w:r>
    </w:p>
    <w:p w14:paraId="00000023" w14:textId="32E3D15F" w:rsidR="00693859" w:rsidRDefault="00CA5717" w:rsidP="00CC5EFD">
      <w:pPr>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these considerations, the selected context for this study was</w:t>
      </w:r>
      <w:r w:rsidR="000E017E">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Lorraine Fab living Lab</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(LF2L),</w:t>
      </w:r>
      <w:r w:rsidR="000E017E">
        <w:rPr>
          <w:rFonts w:ascii="Times New Roman" w:eastAsia="Times New Roman" w:hAnsi="Times New Roman" w:cs="Times New Roman"/>
          <w:sz w:val="24"/>
          <w:szCs w:val="24"/>
        </w:rPr>
        <w:t xml:space="preserve"> an innovation space </w:t>
      </w:r>
      <w:r>
        <w:rPr>
          <w:rFonts w:ascii="Times New Roman" w:eastAsia="Times New Roman" w:hAnsi="Times New Roman" w:cs="Times New Roman"/>
          <w:sz w:val="24"/>
          <w:szCs w:val="24"/>
        </w:rPr>
        <w:t xml:space="preserve">located in Nancy, France. This university laboratory has been selected </w:t>
      </w:r>
      <w:r w:rsidRPr="003272F1">
        <w:rPr>
          <w:rFonts w:ascii="Times New Roman" w:eastAsia="Times New Roman" w:hAnsi="Times New Roman" w:cs="Times New Roman"/>
          <w:sz w:val="24"/>
          <w:szCs w:val="24"/>
        </w:rPr>
        <w:t xml:space="preserve">mainly </w:t>
      </w:r>
      <w:r w:rsidR="0077487A">
        <w:rPr>
          <w:rFonts w:ascii="Times New Roman" w:eastAsia="Times New Roman" w:hAnsi="Times New Roman" w:cs="Times New Roman"/>
          <w:sz w:val="24"/>
          <w:szCs w:val="24"/>
        </w:rPr>
        <w:t>for the following reasons</w:t>
      </w:r>
      <w:r w:rsidR="00E42A7A" w:rsidRPr="003272F1">
        <w:rPr>
          <w:rFonts w:ascii="Times New Roman" w:eastAsia="Times New Roman" w:hAnsi="Times New Roman" w:cs="Times New Roman"/>
          <w:sz w:val="24"/>
          <w:szCs w:val="24"/>
        </w:rPr>
        <w:t xml:space="preserve">: </w:t>
      </w:r>
      <w:r w:rsidR="005039EA" w:rsidRPr="003272F1">
        <w:rPr>
          <w:rFonts w:ascii="Times New Roman" w:eastAsia="Times New Roman" w:hAnsi="Times New Roman" w:cs="Times New Roman"/>
          <w:sz w:val="24"/>
          <w:szCs w:val="24"/>
        </w:rPr>
        <w:t>(1)</w:t>
      </w:r>
      <w:r w:rsidR="005039EA">
        <w:rPr>
          <w:rFonts w:ascii="Times New Roman" w:eastAsia="Times New Roman" w:hAnsi="Times New Roman" w:cs="Times New Roman"/>
          <w:color w:val="4472C4" w:themeColor="accent1"/>
          <w:sz w:val="24"/>
          <w:szCs w:val="24"/>
        </w:rPr>
        <w:t xml:space="preserve"> </w:t>
      </w:r>
      <w:r w:rsidR="005039EA" w:rsidRPr="0036756B">
        <w:rPr>
          <w:rFonts w:ascii="Times New Roman" w:eastAsia="Times New Roman" w:hAnsi="Times New Roman" w:cs="Times New Roman"/>
          <w:sz w:val="24"/>
          <w:szCs w:val="24"/>
        </w:rPr>
        <w:t xml:space="preserve">Innovation spaces such as </w:t>
      </w:r>
      <w:proofErr w:type="spellStart"/>
      <w:r w:rsidR="005039EA" w:rsidRPr="0036756B">
        <w:rPr>
          <w:rFonts w:ascii="Times New Roman" w:eastAsia="Times New Roman" w:hAnsi="Times New Roman" w:cs="Times New Roman"/>
          <w:sz w:val="24"/>
          <w:szCs w:val="24"/>
        </w:rPr>
        <w:t>Fablabs</w:t>
      </w:r>
      <w:proofErr w:type="spellEnd"/>
      <w:r w:rsidR="005039EA" w:rsidRPr="0036756B">
        <w:rPr>
          <w:rFonts w:ascii="Times New Roman" w:eastAsia="Times New Roman" w:hAnsi="Times New Roman" w:cs="Times New Roman"/>
          <w:sz w:val="24"/>
          <w:szCs w:val="24"/>
        </w:rPr>
        <w:t>, Maker spaces</w:t>
      </w:r>
      <w:r w:rsidR="005039EA">
        <w:rPr>
          <w:rFonts w:ascii="Times New Roman" w:eastAsia="Times New Roman" w:hAnsi="Times New Roman" w:cs="Times New Roman"/>
          <w:sz w:val="24"/>
          <w:szCs w:val="24"/>
        </w:rPr>
        <w:t>, design factories among others</w:t>
      </w:r>
      <w:r w:rsidR="005039EA" w:rsidRPr="0036756B">
        <w:rPr>
          <w:rFonts w:ascii="Times New Roman" w:eastAsia="Times New Roman" w:hAnsi="Times New Roman" w:cs="Times New Roman"/>
          <w:sz w:val="24"/>
          <w:szCs w:val="24"/>
        </w:rPr>
        <w:t xml:space="preserve"> have</w:t>
      </w:r>
      <w:r w:rsidR="005039EA">
        <w:rPr>
          <w:rFonts w:ascii="Times New Roman" w:eastAsia="Times New Roman" w:hAnsi="Times New Roman" w:cs="Times New Roman"/>
          <w:sz w:val="24"/>
          <w:szCs w:val="24"/>
        </w:rPr>
        <w:t xml:space="preserve"> proven to be favorable </w:t>
      </w:r>
      <w:r w:rsidR="005039EA" w:rsidRPr="00240278">
        <w:rPr>
          <w:rFonts w:ascii="Times New Roman" w:eastAsia="Times New Roman" w:hAnsi="Times New Roman" w:cs="Times New Roman"/>
          <w:sz w:val="24"/>
          <w:szCs w:val="24"/>
        </w:rPr>
        <w:t>environments for eco-innovations facilitating th</w:t>
      </w:r>
      <w:r w:rsidR="005039EA">
        <w:rPr>
          <w:rFonts w:ascii="Times New Roman" w:eastAsia="Times New Roman" w:hAnsi="Times New Roman" w:cs="Times New Roman"/>
          <w:sz w:val="24"/>
          <w:szCs w:val="24"/>
        </w:rPr>
        <w:t xml:space="preserve">e </w:t>
      </w:r>
      <w:r w:rsidR="005039EA" w:rsidRPr="00240278">
        <w:rPr>
          <w:rFonts w:ascii="Times New Roman" w:eastAsia="Times New Roman" w:hAnsi="Times New Roman" w:cs="Times New Roman"/>
          <w:sz w:val="24"/>
          <w:szCs w:val="24"/>
        </w:rPr>
        <w:t>implementation of circular economy strategies</w:t>
      </w:r>
      <w:r w:rsidR="005039EA">
        <w:rPr>
          <w:rFonts w:ascii="Times New Roman" w:eastAsia="Times New Roman" w:hAnsi="Times New Roman" w:cs="Times New Roman"/>
          <w:sz w:val="24"/>
          <w:szCs w:val="24"/>
        </w:rPr>
        <w:t>. Previous studies</w:t>
      </w:r>
      <w:r w:rsidR="005039EA" w:rsidRPr="00240278">
        <w:rPr>
          <w:rFonts w:ascii="Times New Roman" w:eastAsia="Times New Roman" w:hAnsi="Times New Roman" w:cs="Times New Roman"/>
          <w:sz w:val="24"/>
          <w:szCs w:val="24"/>
        </w:rPr>
        <w:t xml:space="preserve"> show that these collaborative</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environments foster sustainable experimental learning, provide methodologies</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and tools for the co-creation of circular solutions, drive the transition</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toward sustainable smart cities, foster the creation of new sustainabl</w:t>
      </w:r>
      <w:r w:rsidR="005039EA">
        <w:rPr>
          <w:rFonts w:ascii="Times New Roman" w:eastAsia="Times New Roman" w:hAnsi="Times New Roman" w:cs="Times New Roman"/>
          <w:sz w:val="24"/>
          <w:szCs w:val="24"/>
        </w:rPr>
        <w:t xml:space="preserve">e </w:t>
      </w:r>
      <w:r w:rsidR="005039EA" w:rsidRPr="00240278">
        <w:rPr>
          <w:rFonts w:ascii="Times New Roman" w:eastAsia="Times New Roman" w:hAnsi="Times New Roman" w:cs="Times New Roman"/>
          <w:sz w:val="24"/>
          <w:szCs w:val="24"/>
        </w:rPr>
        <w:t>business models, and facilitate</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knowledge exchange on circular solutions</w:t>
      </w:r>
      <w:r w:rsidR="005039EA">
        <w:rPr>
          <w:rFonts w:ascii="Times New Roman" w:eastAsia="Times New Roman" w:hAnsi="Times New Roman" w:cs="Times New Roman"/>
          <w:sz w:val="24"/>
          <w:szCs w:val="24"/>
        </w:rPr>
        <w:t xml:space="preserve"> (</w:t>
      </w:r>
      <w:proofErr w:type="spellStart"/>
      <w:r w:rsidR="005039EA">
        <w:rPr>
          <w:rFonts w:ascii="Times New Roman" w:eastAsia="Times New Roman" w:hAnsi="Times New Roman" w:cs="Times New Roman"/>
          <w:sz w:val="24"/>
          <w:szCs w:val="24"/>
        </w:rPr>
        <w:t>Kasmi</w:t>
      </w:r>
      <w:proofErr w:type="spellEnd"/>
      <w:r w:rsidR="005039EA">
        <w:rPr>
          <w:rFonts w:ascii="Times New Roman" w:eastAsia="Times New Roman" w:hAnsi="Times New Roman" w:cs="Times New Roman"/>
          <w:sz w:val="24"/>
          <w:szCs w:val="24"/>
        </w:rPr>
        <w:t xml:space="preserve"> et al</w:t>
      </w:r>
      <w:r w:rsidR="00913E24">
        <w:rPr>
          <w:rFonts w:ascii="Times New Roman" w:eastAsia="Times New Roman" w:hAnsi="Times New Roman" w:cs="Times New Roman"/>
          <w:sz w:val="24"/>
          <w:szCs w:val="24"/>
        </w:rPr>
        <w:t>.</w:t>
      </w:r>
      <w:r w:rsidR="005039EA">
        <w:rPr>
          <w:rFonts w:ascii="Times New Roman" w:eastAsia="Times New Roman" w:hAnsi="Times New Roman" w:cs="Times New Roman"/>
          <w:sz w:val="24"/>
          <w:szCs w:val="24"/>
        </w:rPr>
        <w:t>, 2021)</w:t>
      </w:r>
      <w:r w:rsidR="0077487A">
        <w:rPr>
          <w:rFonts w:ascii="Times New Roman" w:eastAsia="Times New Roman" w:hAnsi="Times New Roman" w:cs="Times New Roman"/>
          <w:sz w:val="24"/>
          <w:szCs w:val="24"/>
        </w:rPr>
        <w:t>.</w:t>
      </w:r>
      <w:r w:rsidR="00132CC9">
        <w:rPr>
          <w:rFonts w:ascii="Times New Roman" w:eastAsia="Times New Roman" w:hAnsi="Times New Roman" w:cs="Times New Roman"/>
          <w:sz w:val="24"/>
          <w:szCs w:val="24"/>
        </w:rPr>
        <w:t xml:space="preserve"> (2)</w:t>
      </w:r>
      <w:r w:rsidR="00BC7BB3">
        <w:rPr>
          <w:rFonts w:ascii="Times New Roman" w:eastAsia="Times New Roman" w:hAnsi="Times New Roman" w:cs="Times New Roman"/>
          <w:color w:val="4472C4" w:themeColor="accent1"/>
          <w:sz w:val="24"/>
          <w:szCs w:val="24"/>
        </w:rPr>
        <w:t xml:space="preserve"> </w:t>
      </w:r>
      <w:r w:rsidR="0077487A">
        <w:rPr>
          <w:rFonts w:ascii="Times New Roman" w:eastAsia="Times New Roman" w:hAnsi="Times New Roman" w:cs="Times New Roman"/>
          <w:sz w:val="24"/>
          <w:szCs w:val="24"/>
        </w:rPr>
        <w:t>S</w:t>
      </w:r>
      <w:r w:rsidRPr="003272F1">
        <w:rPr>
          <w:rFonts w:ascii="Times New Roman" w:eastAsia="Times New Roman" w:hAnsi="Times New Roman" w:cs="Times New Roman"/>
          <w:sz w:val="24"/>
          <w:szCs w:val="24"/>
        </w:rPr>
        <w:t xml:space="preserve">ince 2014, the LF2L </w:t>
      </w:r>
      <w:r w:rsidR="0077487A">
        <w:rPr>
          <w:rFonts w:ascii="Times New Roman" w:eastAsia="Times New Roman" w:hAnsi="Times New Roman" w:cs="Times New Roman"/>
          <w:sz w:val="24"/>
          <w:szCs w:val="24"/>
        </w:rPr>
        <w:t>has been</w:t>
      </w:r>
      <w:r w:rsidR="0077487A" w:rsidRPr="003272F1">
        <w:rPr>
          <w:rFonts w:ascii="Times New Roman" w:eastAsia="Times New Roman" w:hAnsi="Times New Roman" w:cs="Times New Roman"/>
          <w:sz w:val="24"/>
          <w:szCs w:val="24"/>
        </w:rPr>
        <w:t xml:space="preserve"> </w:t>
      </w:r>
      <w:r w:rsidRPr="003272F1">
        <w:rPr>
          <w:rFonts w:ascii="Times New Roman" w:eastAsia="Times New Roman" w:hAnsi="Times New Roman" w:cs="Times New Roman"/>
          <w:sz w:val="24"/>
          <w:szCs w:val="24"/>
        </w:rPr>
        <w:t>studying the possibility of recycling, in their installations, PLA for reuse in 3D printing.</w:t>
      </w:r>
      <w:r w:rsidRPr="00D95003">
        <w:rPr>
          <w:rFonts w:ascii="Times New Roman" w:eastAsia="Times New Roman" w:hAnsi="Times New Roman" w:cs="Times New Roman"/>
          <w:color w:val="4472C4" w:themeColor="accent1"/>
          <w:sz w:val="24"/>
          <w:szCs w:val="24"/>
        </w:rPr>
        <w:t xml:space="preserve"> </w:t>
      </w:r>
      <w:r>
        <w:rPr>
          <w:rFonts w:ascii="Times New Roman" w:eastAsia="Times New Roman" w:hAnsi="Times New Roman" w:cs="Times New Roman"/>
          <w:sz w:val="24"/>
          <w:szCs w:val="24"/>
        </w:rPr>
        <w:t xml:space="preserve">The pilot recycling process present in this center has been developed in the research work of </w:t>
      </w:r>
      <w:r w:rsidRPr="00960886">
        <w:rPr>
          <w:rFonts w:ascii="Times New Roman" w:eastAsia="Times New Roman" w:hAnsi="Times New Roman" w:cs="Times New Roman"/>
          <w:color w:val="000000"/>
          <w:sz w:val="24"/>
          <w:szCs w:val="24"/>
        </w:rPr>
        <w:t>Cruz Sanchez et al. (2017)</w:t>
      </w:r>
      <w:r w:rsidR="0077487A">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and the possibility of implementing this recycling process in the region is being evaluated</w:t>
      </w:r>
      <w:r w:rsidR="0077487A">
        <w:rPr>
          <w:rFonts w:ascii="Times New Roman" w:eastAsia="Times New Roman" w:hAnsi="Times New Roman" w:cs="Times New Roman"/>
          <w:sz w:val="24"/>
          <w:szCs w:val="24"/>
        </w:rPr>
        <w:t>.</w:t>
      </w:r>
      <w:r w:rsidR="00552F64">
        <w:rPr>
          <w:rFonts w:ascii="Times New Roman" w:eastAsia="Times New Roman" w:hAnsi="Times New Roman" w:cs="Times New Roman"/>
          <w:sz w:val="24"/>
          <w:szCs w:val="24"/>
        </w:rPr>
        <w:t xml:space="preserve"> </w:t>
      </w:r>
      <w:r w:rsidR="002A499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77487A">
        <w:rPr>
          <w:rFonts w:ascii="Times New Roman" w:eastAsia="Times New Roman" w:hAnsi="Times New Roman" w:cs="Times New Roman"/>
          <w:sz w:val="24"/>
          <w:szCs w:val="24"/>
        </w:rPr>
        <w:t>A</w:t>
      </w:r>
      <w:r>
        <w:rPr>
          <w:rFonts w:ascii="Times New Roman" w:eastAsia="Times New Roman" w:hAnsi="Times New Roman" w:cs="Times New Roman"/>
          <w:sz w:val="24"/>
          <w:szCs w:val="24"/>
        </w:rPr>
        <w:t>n investment program has been launched by the Grand Est region to promote the use of 3D printers in the schools and high school</w:t>
      </w:r>
      <w:r w:rsidR="00F345F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region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Robine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Tomasini</w:t>
      </w:r>
      <w:proofErr w:type="spellEnd"/>
      <w:r>
        <w:rPr>
          <w:rFonts w:ascii="Times New Roman" w:eastAsia="Times New Roman" w:hAnsi="Times New Roman" w:cs="Times New Roman"/>
          <w:color w:val="000000"/>
          <w:sz w:val="24"/>
          <w:szCs w:val="24"/>
        </w:rPr>
        <w:t>, 2018).</w:t>
      </w:r>
      <w:r>
        <w:rPr>
          <w:rFonts w:ascii="Times New Roman" w:eastAsia="Times New Roman" w:hAnsi="Times New Roman" w:cs="Times New Roman"/>
          <w:sz w:val="24"/>
          <w:szCs w:val="24"/>
        </w:rPr>
        <w:t xml:space="preserve"> </w:t>
      </w:r>
      <w:r w:rsidR="002324E0" w:rsidRPr="002324E0">
        <w:rPr>
          <w:rFonts w:ascii="Times New Roman" w:eastAsia="Times New Roman" w:hAnsi="Times New Roman" w:cs="Times New Roman"/>
          <w:sz w:val="24"/>
          <w:szCs w:val="24"/>
        </w:rPr>
        <w:t xml:space="preserve">The goal of this investment plan is </w:t>
      </w:r>
      <w:r w:rsidR="00B504E0">
        <w:rPr>
          <w:rFonts w:ascii="Times New Roman" w:eastAsia="Times New Roman" w:hAnsi="Times New Roman" w:cs="Times New Roman"/>
          <w:sz w:val="24"/>
          <w:szCs w:val="24"/>
        </w:rPr>
        <w:t>to ensure that</w:t>
      </w:r>
      <w:r w:rsidR="002324E0" w:rsidRPr="002324E0">
        <w:rPr>
          <w:rFonts w:ascii="Times New Roman" w:eastAsia="Times New Roman" w:hAnsi="Times New Roman" w:cs="Times New Roman"/>
          <w:sz w:val="24"/>
          <w:szCs w:val="24"/>
        </w:rPr>
        <w:t xml:space="preserve"> all </w:t>
      </w:r>
      <w:r w:rsidR="002324E0">
        <w:rPr>
          <w:rFonts w:ascii="Times New Roman" w:eastAsia="Times New Roman" w:hAnsi="Times New Roman" w:cs="Times New Roman"/>
          <w:sz w:val="24"/>
          <w:szCs w:val="24"/>
        </w:rPr>
        <w:t>the schools and high school</w:t>
      </w:r>
      <w:r w:rsidR="00B504E0">
        <w:rPr>
          <w:rFonts w:ascii="Times New Roman" w:eastAsia="Times New Roman" w:hAnsi="Times New Roman" w:cs="Times New Roman"/>
          <w:sz w:val="24"/>
          <w:szCs w:val="24"/>
        </w:rPr>
        <w:t>s</w:t>
      </w:r>
      <w:r w:rsidR="002324E0" w:rsidRPr="002324E0">
        <w:rPr>
          <w:rFonts w:ascii="Times New Roman" w:eastAsia="Times New Roman" w:hAnsi="Times New Roman" w:cs="Times New Roman"/>
          <w:sz w:val="24"/>
          <w:szCs w:val="24"/>
        </w:rPr>
        <w:t xml:space="preserve"> in the region will be equipped with this technology</w:t>
      </w:r>
      <w:r w:rsidR="00B504E0">
        <w:rPr>
          <w:rFonts w:ascii="Times New Roman" w:eastAsia="Times New Roman" w:hAnsi="Times New Roman" w:cs="Times New Roman"/>
          <w:sz w:val="24"/>
          <w:szCs w:val="24"/>
        </w:rPr>
        <w:t xml:space="preserve"> </w:t>
      </w:r>
      <w:proofErr w:type="gramStart"/>
      <w:r w:rsidR="00B504E0">
        <w:rPr>
          <w:rFonts w:ascii="Times New Roman" w:eastAsia="Times New Roman" w:hAnsi="Times New Roman" w:cs="Times New Roman"/>
          <w:sz w:val="24"/>
          <w:szCs w:val="24"/>
        </w:rPr>
        <w:t xml:space="preserve">in </w:t>
      </w:r>
      <w:r w:rsidR="00B504E0" w:rsidRPr="002324E0">
        <w:rPr>
          <w:rFonts w:ascii="Times New Roman" w:eastAsia="Times New Roman" w:hAnsi="Times New Roman" w:cs="Times New Roman"/>
          <w:sz w:val="24"/>
          <w:szCs w:val="24"/>
        </w:rPr>
        <w:t>the near future</w:t>
      </w:r>
      <w:proofErr w:type="gramEnd"/>
      <w:r w:rsidR="002324E0" w:rsidRPr="002324E0">
        <w:rPr>
          <w:rFonts w:ascii="Times New Roman" w:eastAsia="Times New Roman" w:hAnsi="Times New Roman" w:cs="Times New Roman"/>
          <w:sz w:val="24"/>
          <w:szCs w:val="24"/>
        </w:rPr>
        <w:t xml:space="preserve">. </w:t>
      </w:r>
      <w:r w:rsidR="00720ECA">
        <w:rPr>
          <w:rFonts w:ascii="Times New Roman" w:eastAsia="Times New Roman" w:hAnsi="Times New Roman" w:cs="Times New Roman"/>
          <w:sz w:val="24"/>
          <w:szCs w:val="24"/>
        </w:rPr>
        <w:t xml:space="preserve">This corresponds to the future scenario evaluated in the work </w:t>
      </w:r>
      <w:r w:rsidR="00720ECA">
        <w:rPr>
          <w:rFonts w:ascii="Times New Roman" w:eastAsia="Times New Roman" w:hAnsi="Times New Roman" w:cs="Times New Roman"/>
          <w:sz w:val="24"/>
          <w:szCs w:val="24"/>
        </w:rPr>
        <w:lastRenderedPageBreak/>
        <w:t xml:space="preserve">of Santander et al. (2020). However, </w:t>
      </w:r>
      <w:r w:rsidR="008D669F">
        <w:rPr>
          <w:rFonts w:ascii="Times New Roman" w:eastAsia="Times New Roman" w:hAnsi="Times New Roman" w:cs="Times New Roman"/>
          <w:sz w:val="24"/>
          <w:szCs w:val="24"/>
        </w:rPr>
        <w:t xml:space="preserve">in contrast to Santander et al. (2020), </w:t>
      </w:r>
      <w:r w:rsidR="00720ECA">
        <w:rPr>
          <w:rFonts w:ascii="Times New Roman" w:eastAsia="Times New Roman" w:hAnsi="Times New Roman" w:cs="Times New Roman"/>
          <w:sz w:val="24"/>
          <w:szCs w:val="24"/>
        </w:rPr>
        <w:t xml:space="preserve">in our research work a complete environmental evaluation of the scenario </w:t>
      </w:r>
      <w:r w:rsidR="00C1752F">
        <w:rPr>
          <w:rFonts w:ascii="Times New Roman" w:eastAsia="Times New Roman" w:hAnsi="Times New Roman" w:cs="Times New Roman"/>
          <w:sz w:val="24"/>
          <w:szCs w:val="24"/>
        </w:rPr>
        <w:t xml:space="preserve">is </w:t>
      </w:r>
      <w:r w:rsidR="00720ECA">
        <w:rPr>
          <w:rFonts w:ascii="Times New Roman" w:eastAsia="Times New Roman" w:hAnsi="Times New Roman" w:cs="Times New Roman"/>
          <w:sz w:val="24"/>
          <w:szCs w:val="24"/>
        </w:rPr>
        <w:t xml:space="preserve">carried out. </w:t>
      </w:r>
      <w:r w:rsidR="008D669F">
        <w:rPr>
          <w:rFonts w:ascii="Times New Roman" w:eastAsia="Times New Roman" w:hAnsi="Times New Roman" w:cs="Times New Roman"/>
          <w:sz w:val="24"/>
          <w:szCs w:val="24"/>
        </w:rPr>
        <w:t>Consequently</w:t>
      </w:r>
      <w:r w:rsidR="00A40180">
        <w:rPr>
          <w:rFonts w:ascii="Times New Roman" w:eastAsia="Times New Roman" w:hAnsi="Times New Roman" w:cs="Times New Roman"/>
          <w:sz w:val="24"/>
          <w:szCs w:val="24"/>
        </w:rPr>
        <w:t>,</w:t>
      </w:r>
      <w:r w:rsidR="009B468E">
        <w:rPr>
          <w:rFonts w:ascii="Times New Roman" w:eastAsia="Times New Roman" w:hAnsi="Times New Roman" w:cs="Times New Roman"/>
          <w:sz w:val="24"/>
          <w:szCs w:val="24"/>
        </w:rPr>
        <w:t xml:space="preserve"> this case study has been selected because </w:t>
      </w:r>
      <w:r w:rsidR="008D669F">
        <w:rPr>
          <w:rFonts w:ascii="Times New Roman" w:eastAsia="Times New Roman" w:hAnsi="Times New Roman" w:cs="Times New Roman"/>
          <w:sz w:val="24"/>
          <w:szCs w:val="24"/>
        </w:rPr>
        <w:t xml:space="preserve">of </w:t>
      </w:r>
      <w:r w:rsidR="009B468E">
        <w:rPr>
          <w:rFonts w:ascii="Times New Roman" w:eastAsia="Times New Roman" w:hAnsi="Times New Roman" w:cs="Times New Roman"/>
          <w:sz w:val="24"/>
          <w:szCs w:val="24"/>
        </w:rPr>
        <w:t xml:space="preserve">their experience </w:t>
      </w:r>
      <w:r w:rsidR="008D669F">
        <w:rPr>
          <w:rFonts w:ascii="Times New Roman" w:eastAsia="Times New Roman" w:hAnsi="Times New Roman" w:cs="Times New Roman"/>
          <w:sz w:val="24"/>
          <w:szCs w:val="24"/>
        </w:rPr>
        <w:t xml:space="preserve">in experimenting with </w:t>
      </w:r>
      <w:r w:rsidR="009B468E">
        <w:rPr>
          <w:rFonts w:ascii="Times New Roman" w:eastAsia="Times New Roman" w:hAnsi="Times New Roman" w:cs="Times New Roman"/>
          <w:sz w:val="24"/>
          <w:szCs w:val="24"/>
        </w:rPr>
        <w:t xml:space="preserve">the DRAM strategy, </w:t>
      </w:r>
      <w:r w:rsidR="008D669F">
        <w:rPr>
          <w:rFonts w:ascii="Times New Roman" w:eastAsia="Times New Roman" w:hAnsi="Times New Roman" w:cs="Times New Roman"/>
          <w:sz w:val="24"/>
          <w:szCs w:val="24"/>
        </w:rPr>
        <w:t xml:space="preserve">as well as </w:t>
      </w:r>
      <w:r w:rsidR="009B468E">
        <w:rPr>
          <w:rFonts w:ascii="Times New Roman" w:eastAsia="Times New Roman" w:hAnsi="Times New Roman" w:cs="Times New Roman"/>
          <w:sz w:val="24"/>
          <w:szCs w:val="24"/>
        </w:rPr>
        <w:t xml:space="preserve">the availability of technical and economic data and the </w:t>
      </w:r>
      <w:proofErr w:type="gramStart"/>
      <w:r w:rsidR="008D669F">
        <w:rPr>
          <w:rFonts w:ascii="Times New Roman" w:eastAsia="Times New Roman" w:hAnsi="Times New Roman" w:cs="Times New Roman"/>
          <w:sz w:val="24"/>
          <w:szCs w:val="24"/>
        </w:rPr>
        <w:t>afore</w:t>
      </w:r>
      <w:r w:rsidR="009B468E">
        <w:rPr>
          <w:rFonts w:ascii="Times New Roman" w:eastAsia="Times New Roman" w:hAnsi="Times New Roman" w:cs="Times New Roman"/>
          <w:sz w:val="24"/>
          <w:szCs w:val="24"/>
        </w:rPr>
        <w:t>mentioned</w:t>
      </w:r>
      <w:r w:rsidR="00F26819">
        <w:rPr>
          <w:rFonts w:ascii="Times New Roman" w:eastAsia="Times New Roman" w:hAnsi="Times New Roman" w:cs="Times New Roman"/>
          <w:sz w:val="24"/>
          <w:szCs w:val="24"/>
        </w:rPr>
        <w:t xml:space="preserve"> scientific</w:t>
      </w:r>
      <w:proofErr w:type="gramEnd"/>
      <w:r w:rsidR="009B468E">
        <w:rPr>
          <w:rFonts w:ascii="Times New Roman" w:eastAsia="Times New Roman" w:hAnsi="Times New Roman" w:cs="Times New Roman"/>
          <w:sz w:val="24"/>
          <w:szCs w:val="24"/>
        </w:rPr>
        <w:t xml:space="preserve"> publications that provide details on its local implementation.  </w:t>
      </w:r>
    </w:p>
    <w:p w14:paraId="00000024" w14:textId="77777777" w:rsidR="00693859" w:rsidRDefault="00720ECA" w:rsidP="008F540D">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study, the context described above has been simplified in terms of geographical scale,</w:t>
      </w:r>
      <w:r>
        <w:t xml:space="preserve"> </w:t>
      </w:r>
      <w:r>
        <w:rPr>
          <w:rFonts w:ascii="Times New Roman" w:eastAsia="Times New Roman" w:hAnsi="Times New Roman" w:cs="Times New Roman"/>
          <w:sz w:val="24"/>
          <w:szCs w:val="24"/>
        </w:rPr>
        <w:t>and the following assumptions are considered.</w:t>
      </w:r>
    </w:p>
    <w:p w14:paraId="00000025" w14:textId="5673DEEF" w:rsidR="00693859" w:rsidRDefault="003B697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Consideration is given to o</w:t>
      </w:r>
      <w:r w:rsidR="00720ECA">
        <w:rPr>
          <w:rFonts w:ascii="Times New Roman" w:eastAsia="Times New Roman" w:hAnsi="Times New Roman" w:cs="Times New Roman"/>
          <w:color w:val="000000"/>
          <w:sz w:val="24"/>
          <w:szCs w:val="24"/>
        </w:rPr>
        <w:t xml:space="preserve">nly one </w:t>
      </w:r>
      <w:r w:rsidR="002324E0">
        <w:rPr>
          <w:rFonts w:ascii="Times New Roman" w:eastAsia="Times New Roman" w:hAnsi="Times New Roman" w:cs="Times New Roman"/>
          <w:color w:val="000000"/>
          <w:sz w:val="24"/>
          <w:szCs w:val="24"/>
        </w:rPr>
        <w:t>t</w:t>
      </w:r>
      <w:r w:rsidR="00720ECA">
        <w:rPr>
          <w:rFonts w:ascii="Times New Roman" w:eastAsia="Times New Roman" w:hAnsi="Times New Roman" w:cs="Times New Roman"/>
          <w:color w:val="000000"/>
          <w:sz w:val="24"/>
          <w:szCs w:val="24"/>
        </w:rPr>
        <w:t xml:space="preserve">ype of </w:t>
      </w:r>
      <w:r w:rsidR="002324E0">
        <w:rPr>
          <w:rFonts w:ascii="Times New Roman" w:eastAsia="Times New Roman" w:hAnsi="Times New Roman" w:cs="Times New Roman"/>
          <w:color w:val="000000"/>
          <w:sz w:val="24"/>
          <w:szCs w:val="24"/>
        </w:rPr>
        <w:t xml:space="preserve">plastic </w:t>
      </w:r>
      <w:r w:rsidR="00720ECA">
        <w:rPr>
          <w:rFonts w:ascii="Times New Roman" w:eastAsia="Times New Roman" w:hAnsi="Times New Roman" w:cs="Times New Roman"/>
          <w:color w:val="000000"/>
          <w:sz w:val="24"/>
          <w:szCs w:val="24"/>
        </w:rPr>
        <w:t xml:space="preserve">waste </w:t>
      </w:r>
      <w:r w:rsidR="002324E0">
        <w:rPr>
          <w:rFonts w:ascii="Times New Roman" w:eastAsia="Times New Roman" w:hAnsi="Times New Roman" w:cs="Times New Roman"/>
          <w:color w:val="000000"/>
          <w:sz w:val="24"/>
          <w:szCs w:val="24"/>
        </w:rPr>
        <w:t>to be recycled</w:t>
      </w:r>
      <w:r w:rsidR="00720ECA">
        <w:rPr>
          <w:rFonts w:ascii="Times New Roman" w:eastAsia="Times New Roman" w:hAnsi="Times New Roman" w:cs="Times New Roman"/>
          <w:color w:val="000000"/>
          <w:sz w:val="24"/>
          <w:szCs w:val="24"/>
        </w:rPr>
        <w:t xml:space="preserve">. </w:t>
      </w:r>
      <w:r w:rsidR="002324E0">
        <w:rPr>
          <w:rFonts w:ascii="Times New Roman" w:eastAsia="Times New Roman" w:hAnsi="Times New Roman" w:cs="Times New Roman"/>
          <w:color w:val="000000"/>
          <w:sz w:val="24"/>
          <w:szCs w:val="24"/>
        </w:rPr>
        <w:t xml:space="preserve">Specifically, </w:t>
      </w:r>
      <w:r w:rsidR="0029141A">
        <w:rPr>
          <w:rFonts w:ascii="Times New Roman" w:eastAsia="Times New Roman" w:hAnsi="Times New Roman" w:cs="Times New Roman"/>
          <w:color w:val="000000"/>
          <w:sz w:val="24"/>
          <w:szCs w:val="24"/>
        </w:rPr>
        <w:t>PLA has</w:t>
      </w:r>
      <w:r w:rsidR="00720ECA">
        <w:rPr>
          <w:rFonts w:ascii="Times New Roman" w:eastAsia="Times New Roman" w:hAnsi="Times New Roman" w:cs="Times New Roman"/>
          <w:color w:val="000000"/>
          <w:sz w:val="24"/>
          <w:szCs w:val="24"/>
        </w:rPr>
        <w:t xml:space="preserve"> been considered. </w:t>
      </w:r>
      <w:r>
        <w:rPr>
          <w:rFonts w:ascii="Times New Roman" w:eastAsia="Times New Roman" w:hAnsi="Times New Roman" w:cs="Times New Roman"/>
          <w:color w:val="000000"/>
          <w:sz w:val="24"/>
          <w:szCs w:val="24"/>
        </w:rPr>
        <w:t>This is m</w:t>
      </w:r>
      <w:r w:rsidR="00720ECA">
        <w:rPr>
          <w:rFonts w:ascii="Times New Roman" w:eastAsia="Times New Roman" w:hAnsi="Times New Roman" w:cs="Times New Roman"/>
          <w:color w:val="000000"/>
          <w:sz w:val="24"/>
          <w:szCs w:val="24"/>
        </w:rPr>
        <w:t>ainly because PLA is one of the most used plastics in 3D printing</w:t>
      </w:r>
      <w:r w:rsidR="005B5518">
        <w:rPr>
          <w:rFonts w:ascii="Times New Roman" w:eastAsia="Times New Roman" w:hAnsi="Times New Roman" w:cs="Times New Roman"/>
          <w:color w:val="000000"/>
          <w:sz w:val="24"/>
          <w:szCs w:val="24"/>
        </w:rPr>
        <w:t xml:space="preserve"> (</w:t>
      </w:r>
      <w:proofErr w:type="spellStart"/>
      <w:r w:rsidR="00960886" w:rsidRPr="00960886">
        <w:rPr>
          <w:rFonts w:ascii="Times New Roman" w:eastAsia="Times New Roman" w:hAnsi="Times New Roman" w:cs="Times New Roman"/>
          <w:color w:val="000000"/>
          <w:sz w:val="24"/>
          <w:szCs w:val="24"/>
        </w:rPr>
        <w:t>Bikas</w:t>
      </w:r>
      <w:proofErr w:type="spellEnd"/>
      <w:r w:rsidR="00960886" w:rsidRPr="00960886">
        <w:rPr>
          <w:rFonts w:ascii="Times New Roman" w:eastAsia="Times New Roman" w:hAnsi="Times New Roman" w:cs="Times New Roman"/>
          <w:color w:val="000000"/>
          <w:sz w:val="24"/>
          <w:szCs w:val="24"/>
        </w:rPr>
        <w:t xml:space="preserve"> et al., 2016)</w:t>
      </w:r>
      <w:r w:rsidR="005B55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the </w:t>
      </w:r>
      <w:r w:rsidR="002324E0">
        <w:rPr>
          <w:rFonts w:ascii="Times New Roman" w:eastAsia="Times New Roman" w:hAnsi="Times New Roman" w:cs="Times New Roman"/>
          <w:color w:val="000000"/>
          <w:sz w:val="24"/>
          <w:szCs w:val="24"/>
        </w:rPr>
        <w:t xml:space="preserve">plastic waste sources, </w:t>
      </w:r>
      <w:r w:rsidR="00720ECA">
        <w:rPr>
          <w:rFonts w:ascii="Times New Roman" w:eastAsia="Times New Roman" w:hAnsi="Times New Roman" w:cs="Times New Roman"/>
          <w:color w:val="000000"/>
          <w:sz w:val="24"/>
          <w:szCs w:val="24"/>
        </w:rPr>
        <w:t>PLA waste from schools and high schools</w:t>
      </w:r>
      <w:r w:rsidR="00C1752F">
        <w:rPr>
          <w:rFonts w:ascii="Times New Roman" w:eastAsia="Times New Roman" w:hAnsi="Times New Roman" w:cs="Times New Roman"/>
          <w:color w:val="000000"/>
          <w:sz w:val="24"/>
          <w:szCs w:val="24"/>
        </w:rPr>
        <w:t xml:space="preserve"> (</w:t>
      </w:r>
      <w:r w:rsidR="00C1752F" w:rsidRPr="00C1752F">
        <w:rPr>
          <w:rFonts w:ascii="Times New Roman" w:eastAsia="Times New Roman" w:hAnsi="Times New Roman" w:cs="Times New Roman"/>
          <w:color w:val="000000"/>
          <w:sz w:val="24"/>
          <w:szCs w:val="24"/>
        </w:rPr>
        <w:t>who have 3D printers</w:t>
      </w:r>
      <w:r w:rsidR="00C1752F">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has been considered.</w:t>
      </w:r>
      <w:r w:rsidR="004D7437">
        <w:rPr>
          <w:rFonts w:ascii="Times New Roman" w:eastAsia="Times New Roman" w:hAnsi="Times New Roman" w:cs="Times New Roman"/>
          <w:color w:val="000000"/>
          <w:sz w:val="24"/>
          <w:szCs w:val="24"/>
        </w:rPr>
        <w:t xml:space="preserve"> </w:t>
      </w:r>
      <w:r w:rsidR="004D7437" w:rsidRPr="003272F1">
        <w:rPr>
          <w:rFonts w:ascii="Times New Roman" w:eastAsia="Times New Roman" w:hAnsi="Times New Roman" w:cs="Times New Roman"/>
          <w:color w:val="000000"/>
          <w:sz w:val="24"/>
          <w:szCs w:val="24"/>
        </w:rPr>
        <w:t>PLA has been selected as feedstock material due to the fact that (1) in Europe, PLA is considered a "miscellaneous product" (</w:t>
      </w:r>
      <w:proofErr w:type="spellStart"/>
      <w:r w:rsidR="004D7437" w:rsidRPr="003272F1">
        <w:rPr>
          <w:rFonts w:ascii="Times New Roman" w:eastAsia="Times New Roman" w:hAnsi="Times New Roman" w:cs="Times New Roman"/>
          <w:color w:val="000000"/>
          <w:sz w:val="24"/>
          <w:szCs w:val="24"/>
        </w:rPr>
        <w:t>EuRIC</w:t>
      </w:r>
      <w:proofErr w:type="spellEnd"/>
      <w:r w:rsidR="004D7437" w:rsidRPr="003272F1">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because of</w:t>
      </w:r>
      <w:r w:rsidR="004D7437" w:rsidRPr="003272F1">
        <w:rPr>
          <w:rFonts w:ascii="Times New Roman" w:eastAsia="Times New Roman" w:hAnsi="Times New Roman" w:cs="Times New Roman"/>
          <w:color w:val="000000"/>
          <w:sz w:val="24"/>
          <w:szCs w:val="24"/>
        </w:rPr>
        <w:t xml:space="preserve"> its </w:t>
      </w:r>
      <w:r>
        <w:rPr>
          <w:rFonts w:ascii="Times New Roman" w:eastAsia="Times New Roman" w:hAnsi="Times New Roman" w:cs="Times New Roman"/>
          <w:color w:val="000000"/>
          <w:sz w:val="24"/>
          <w:szCs w:val="24"/>
        </w:rPr>
        <w:t xml:space="preserve">classification as a </w:t>
      </w:r>
      <w:r w:rsidR="004D7437" w:rsidRPr="003272F1">
        <w:rPr>
          <w:rFonts w:ascii="Times New Roman" w:eastAsia="Times New Roman" w:hAnsi="Times New Roman" w:cs="Times New Roman"/>
          <w:color w:val="000000"/>
          <w:sz w:val="24"/>
          <w:szCs w:val="24"/>
        </w:rPr>
        <w:t>Bioplastic and</w:t>
      </w:r>
      <w:r>
        <w:rPr>
          <w:rFonts w:ascii="Times New Roman" w:eastAsia="Times New Roman" w:hAnsi="Times New Roman" w:cs="Times New Roman"/>
          <w:color w:val="000000"/>
          <w:sz w:val="24"/>
          <w:szCs w:val="24"/>
        </w:rPr>
        <w:t xml:space="preserve"> because,</w:t>
      </w:r>
      <w:r w:rsidR="004D7437" w:rsidRPr="003272F1">
        <w:rPr>
          <w:rFonts w:ascii="Times New Roman" w:eastAsia="Times New Roman" w:hAnsi="Times New Roman" w:cs="Times New Roman"/>
          <w:color w:val="000000"/>
          <w:sz w:val="24"/>
          <w:szCs w:val="24"/>
        </w:rPr>
        <w:t xml:space="preserve"> at least in Europe, there is no defined recycling strategy for these types of plastics </w:t>
      </w:r>
      <w:r>
        <w:rPr>
          <w:rFonts w:ascii="Times New Roman" w:eastAsia="Times New Roman" w:hAnsi="Times New Roman" w:cs="Times New Roman"/>
          <w:color w:val="000000"/>
          <w:sz w:val="24"/>
          <w:szCs w:val="24"/>
        </w:rPr>
        <w:t>so</w:t>
      </w:r>
      <w:r w:rsidRPr="003272F1">
        <w:rPr>
          <w:rFonts w:ascii="Times New Roman" w:eastAsia="Times New Roman" w:hAnsi="Times New Roman" w:cs="Times New Roman"/>
          <w:color w:val="000000"/>
          <w:sz w:val="24"/>
          <w:szCs w:val="24"/>
        </w:rPr>
        <w:t xml:space="preserve"> </w:t>
      </w:r>
      <w:r w:rsidR="004D7437" w:rsidRPr="003272F1">
        <w:rPr>
          <w:rFonts w:ascii="Times New Roman" w:eastAsia="Times New Roman" w:hAnsi="Times New Roman" w:cs="Times New Roman"/>
          <w:color w:val="000000"/>
          <w:sz w:val="24"/>
          <w:szCs w:val="24"/>
        </w:rPr>
        <w:t xml:space="preserve">they are usually sent to </w:t>
      </w:r>
      <w:r>
        <w:rPr>
          <w:rFonts w:ascii="Times New Roman" w:eastAsia="Times New Roman" w:hAnsi="Times New Roman" w:cs="Times New Roman"/>
          <w:color w:val="000000"/>
          <w:sz w:val="24"/>
          <w:szCs w:val="24"/>
        </w:rPr>
        <w:t xml:space="preserve">a </w:t>
      </w:r>
      <w:r w:rsidR="004D7437" w:rsidRPr="003272F1">
        <w:rPr>
          <w:rFonts w:ascii="Times New Roman" w:eastAsia="Times New Roman" w:hAnsi="Times New Roman" w:cs="Times New Roman"/>
          <w:color w:val="000000"/>
          <w:sz w:val="24"/>
          <w:szCs w:val="24"/>
        </w:rPr>
        <w:t xml:space="preserve">landfill or </w:t>
      </w:r>
      <w:r>
        <w:rPr>
          <w:rFonts w:ascii="Times New Roman" w:eastAsia="Times New Roman" w:hAnsi="Times New Roman" w:cs="Times New Roman"/>
          <w:color w:val="000000"/>
          <w:sz w:val="24"/>
          <w:szCs w:val="24"/>
        </w:rPr>
        <w:t xml:space="preserve">are </w:t>
      </w:r>
      <w:r w:rsidR="004D7437" w:rsidRPr="003272F1">
        <w:rPr>
          <w:rFonts w:ascii="Times New Roman" w:eastAsia="Times New Roman" w:hAnsi="Times New Roman" w:cs="Times New Roman"/>
          <w:color w:val="000000"/>
          <w:sz w:val="24"/>
          <w:szCs w:val="24"/>
        </w:rPr>
        <w:t>incinerat</w:t>
      </w:r>
      <w:r>
        <w:rPr>
          <w:rFonts w:ascii="Times New Roman" w:eastAsia="Times New Roman" w:hAnsi="Times New Roman" w:cs="Times New Roman"/>
          <w:color w:val="000000"/>
          <w:sz w:val="24"/>
          <w:szCs w:val="24"/>
        </w:rPr>
        <w:t>ed</w:t>
      </w:r>
      <w:r w:rsidR="00DA3584">
        <w:rPr>
          <w:rFonts w:ascii="Times New Roman" w:eastAsia="Times New Roman" w:hAnsi="Times New Roman" w:cs="Times New Roman"/>
          <w:color w:val="000000"/>
          <w:sz w:val="24"/>
          <w:szCs w:val="24"/>
        </w:rPr>
        <w:t>;</w:t>
      </w:r>
      <w:r w:rsidR="004D7437" w:rsidRPr="003272F1">
        <w:rPr>
          <w:rFonts w:ascii="Times New Roman" w:eastAsia="Times New Roman" w:hAnsi="Times New Roman" w:cs="Times New Roman"/>
          <w:color w:val="000000"/>
          <w:sz w:val="24"/>
          <w:szCs w:val="24"/>
        </w:rPr>
        <w:t xml:space="preserve"> and (2) PLA is one of the most widely used plastics in 3D printing</w:t>
      </w:r>
      <w:r w:rsidR="003272F1">
        <w:rPr>
          <w:rFonts w:ascii="Times New Roman" w:eastAsia="Times New Roman" w:hAnsi="Times New Roman" w:cs="Times New Roman"/>
          <w:color w:val="000000"/>
          <w:sz w:val="24"/>
          <w:szCs w:val="24"/>
        </w:rPr>
        <w:t>.</w:t>
      </w:r>
    </w:p>
    <w:p w14:paraId="00000026" w14:textId="261B8EA7"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recycling system</w:t>
      </w:r>
      <w:r w:rsidR="00ED7A70">
        <w:rPr>
          <w:rFonts w:ascii="Times New Roman" w:eastAsia="Times New Roman" w:hAnsi="Times New Roman" w:cs="Times New Roman"/>
          <w:color w:val="000000"/>
          <w:sz w:val="24"/>
          <w:szCs w:val="24"/>
        </w:rPr>
        <w:t xml:space="preserve"> modeled does not consider</w:t>
      </w:r>
      <w:r>
        <w:rPr>
          <w:rFonts w:ascii="Times New Roman" w:eastAsia="Times New Roman" w:hAnsi="Times New Roman" w:cs="Times New Roman"/>
          <w:color w:val="000000"/>
          <w:sz w:val="24"/>
          <w:szCs w:val="24"/>
        </w:rPr>
        <w:t xml:space="preserve"> the sorting, separation</w:t>
      </w:r>
      <w:r w:rsidR="00973CF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cleaning process because the collected material </w:t>
      </w:r>
      <w:r w:rsidR="00ED7A70">
        <w:rPr>
          <w:rFonts w:ascii="Times New Roman" w:eastAsia="Times New Roman" w:hAnsi="Times New Roman" w:cs="Times New Roman"/>
          <w:color w:val="000000"/>
          <w:sz w:val="24"/>
          <w:szCs w:val="24"/>
        </w:rPr>
        <w:t>corresponds to non-contaminated waste</w:t>
      </w:r>
      <w:r w:rsidR="00973CF5">
        <w:rPr>
          <w:rFonts w:ascii="Times New Roman" w:eastAsia="Times New Roman" w:hAnsi="Times New Roman" w:cs="Times New Roman"/>
          <w:color w:val="000000"/>
          <w:sz w:val="24"/>
          <w:szCs w:val="24"/>
        </w:rPr>
        <w:t>:</w:t>
      </w:r>
      <w:r w:rsidR="00ED7A70">
        <w:rPr>
          <w:rFonts w:ascii="Times New Roman" w:eastAsia="Times New Roman" w:hAnsi="Times New Roman" w:cs="Times New Roman"/>
          <w:color w:val="000000"/>
          <w:sz w:val="24"/>
          <w:szCs w:val="24"/>
        </w:rPr>
        <w:t xml:space="preserve"> </w:t>
      </w:r>
      <w:r w:rsidR="00973CF5">
        <w:rPr>
          <w:rFonts w:ascii="Times New Roman" w:eastAsia="Times New Roman" w:hAnsi="Times New Roman" w:cs="Times New Roman"/>
          <w:color w:val="000000"/>
          <w:sz w:val="24"/>
          <w:szCs w:val="24"/>
        </w:rPr>
        <w:t>f</w:t>
      </w:r>
      <w:r w:rsidR="00ED7A70">
        <w:rPr>
          <w:rFonts w:ascii="Times New Roman" w:eastAsia="Times New Roman" w:hAnsi="Times New Roman" w:cs="Times New Roman"/>
          <w:color w:val="000000"/>
          <w:sz w:val="24"/>
          <w:szCs w:val="24"/>
        </w:rPr>
        <w:t xml:space="preserve">or example, discarded </w:t>
      </w:r>
      <w:r w:rsidR="00ED7A70" w:rsidRPr="00ED7A70">
        <w:rPr>
          <w:rFonts w:ascii="Times New Roman" w:eastAsia="Times New Roman" w:hAnsi="Times New Roman" w:cs="Times New Roman"/>
          <w:color w:val="000000"/>
          <w:sz w:val="24"/>
          <w:szCs w:val="24"/>
        </w:rPr>
        <w:t>3</w:t>
      </w:r>
      <w:r w:rsidR="00ED7A70">
        <w:rPr>
          <w:rFonts w:ascii="Times New Roman" w:eastAsia="Times New Roman" w:hAnsi="Times New Roman" w:cs="Times New Roman"/>
          <w:color w:val="000000"/>
          <w:sz w:val="24"/>
          <w:szCs w:val="24"/>
        </w:rPr>
        <w:t>D</w:t>
      </w:r>
      <w:r w:rsidR="00ED7A70" w:rsidRPr="00ED7A70">
        <w:rPr>
          <w:rFonts w:ascii="Times New Roman" w:eastAsia="Times New Roman" w:hAnsi="Times New Roman" w:cs="Times New Roman"/>
          <w:color w:val="000000"/>
          <w:sz w:val="24"/>
          <w:szCs w:val="24"/>
        </w:rPr>
        <w:t xml:space="preserve"> printing parts used for prototyping.</w:t>
      </w:r>
    </w:p>
    <w:p w14:paraId="00000027" w14:textId="0B02AB6F"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a geographical point of view, only schools and high schools in the </w:t>
      </w:r>
      <w:r w:rsidR="00A30BCE">
        <w:rPr>
          <w:rFonts w:ascii="Times New Roman" w:eastAsia="Times New Roman" w:hAnsi="Times New Roman" w:cs="Times New Roman"/>
          <w:color w:val="000000"/>
          <w:sz w:val="24"/>
          <w:szCs w:val="24"/>
        </w:rPr>
        <w:t xml:space="preserve">Lorraine region </w:t>
      </w:r>
      <w:r w:rsidR="00973CF5">
        <w:rPr>
          <w:rFonts w:ascii="Times New Roman" w:eastAsia="Times New Roman" w:hAnsi="Times New Roman" w:cs="Times New Roman"/>
          <w:color w:val="000000"/>
          <w:sz w:val="24"/>
          <w:szCs w:val="24"/>
        </w:rPr>
        <w:t xml:space="preserve">of </w:t>
      </w:r>
      <w:r w:rsidR="00A30BCE">
        <w:rPr>
          <w:rFonts w:ascii="Times New Roman" w:eastAsia="Times New Roman" w:hAnsi="Times New Roman" w:cs="Times New Roman"/>
          <w:color w:val="000000"/>
          <w:sz w:val="24"/>
          <w:szCs w:val="24"/>
        </w:rPr>
        <w:t>France</w:t>
      </w:r>
      <w:r>
        <w:rPr>
          <w:rFonts w:ascii="Times New Roman" w:eastAsia="Times New Roman" w:hAnsi="Times New Roman" w:cs="Times New Roman"/>
          <w:color w:val="000000"/>
          <w:sz w:val="24"/>
          <w:szCs w:val="24"/>
        </w:rPr>
        <w:t xml:space="preserve"> have been considered, and the route of recovery and delivery considered </w:t>
      </w:r>
      <w:r>
        <w:rPr>
          <w:rFonts w:ascii="Times New Roman" w:eastAsia="Times New Roman" w:hAnsi="Times New Roman" w:cs="Times New Roman"/>
          <w:sz w:val="24"/>
          <w:szCs w:val="24"/>
        </w:rPr>
        <w:t>is obtained</w:t>
      </w:r>
      <w:r>
        <w:rPr>
          <w:rFonts w:ascii="Times New Roman" w:eastAsia="Times New Roman" w:hAnsi="Times New Roman" w:cs="Times New Roman"/>
          <w:color w:val="000000"/>
          <w:sz w:val="24"/>
          <w:szCs w:val="24"/>
        </w:rPr>
        <w:t xml:space="preserve"> in the work of Santander et al. (2020).</w:t>
      </w:r>
    </w:p>
    <w:p w14:paraId="00000028" w14:textId="0077709C"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school and high school </w:t>
      </w:r>
      <w:r w:rsidR="001B7EE0">
        <w:rPr>
          <w:rFonts w:ascii="Times New Roman" w:eastAsia="Times New Roman" w:hAnsi="Times New Roman" w:cs="Times New Roman"/>
          <w:color w:val="000000"/>
          <w:sz w:val="24"/>
          <w:szCs w:val="24"/>
        </w:rPr>
        <w:t xml:space="preserve">requires </w:t>
      </w:r>
      <w:r>
        <w:rPr>
          <w:rFonts w:ascii="Times New Roman" w:eastAsia="Times New Roman" w:hAnsi="Times New Roman" w:cs="Times New Roman"/>
          <w:color w:val="000000"/>
          <w:sz w:val="24"/>
          <w:szCs w:val="24"/>
        </w:rPr>
        <w:t>1 kg of filament per month.</w:t>
      </w:r>
    </w:p>
    <w:p w14:paraId="00000029" w14:textId="6C1008F6" w:rsidR="00693859" w:rsidRDefault="00720ECA">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3D printing activities carried out in these </w:t>
      </w:r>
      <w:r>
        <w:rPr>
          <w:rFonts w:ascii="Times New Roman" w:eastAsia="Times New Roman" w:hAnsi="Times New Roman" w:cs="Times New Roman"/>
          <w:sz w:val="24"/>
          <w:szCs w:val="24"/>
        </w:rPr>
        <w:t>establishments have</w:t>
      </w:r>
      <w:r>
        <w:rPr>
          <w:rFonts w:ascii="Times New Roman" w:eastAsia="Times New Roman" w:hAnsi="Times New Roman" w:cs="Times New Roman"/>
          <w:color w:val="000000"/>
          <w:sz w:val="24"/>
          <w:szCs w:val="24"/>
        </w:rPr>
        <w:t xml:space="preserve"> </w:t>
      </w:r>
      <w:r w:rsidR="00F55EBF">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specific purpose of making product prototypes and mock-ups, which allow</w:t>
      </w:r>
      <w:r w:rsidR="00F55EBF">
        <w:rPr>
          <w:rFonts w:ascii="Times New Roman" w:eastAsia="Times New Roman" w:hAnsi="Times New Roman" w:cs="Times New Roman"/>
          <w:color w:val="000000"/>
          <w:sz w:val="24"/>
          <w:szCs w:val="24"/>
        </w:rPr>
        <w:t>s them</w:t>
      </w:r>
      <w:r>
        <w:rPr>
          <w:rFonts w:ascii="Times New Roman" w:eastAsia="Times New Roman" w:hAnsi="Times New Roman" w:cs="Times New Roman"/>
          <w:color w:val="000000"/>
          <w:sz w:val="24"/>
          <w:szCs w:val="24"/>
        </w:rPr>
        <w:t xml:space="preserve"> to generate testing activities, design evaluations, functional evaluations, </w:t>
      </w:r>
      <w:r w:rsidR="00F55EBF">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corrections. Therefore, after a short </w:t>
      </w:r>
      <w:r>
        <w:rPr>
          <w:rFonts w:ascii="Times New Roman" w:eastAsia="Times New Roman" w:hAnsi="Times New Roman" w:cs="Times New Roman"/>
          <w:sz w:val="24"/>
          <w:szCs w:val="24"/>
        </w:rPr>
        <w:t>lifetime,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3D printing can be a source of significant amounts of plastic waste due to printed parts that do not possess the desired quality, unused raw materials, or products that have already fulfilled their life cycle</w:t>
      </w:r>
      <w:r w:rsidR="00A30BCE">
        <w:rPr>
          <w:rFonts w:ascii="Times New Roman" w:eastAsia="Times New Roman" w:hAnsi="Times New Roman" w:cs="Times New Roman"/>
          <w:sz w:val="24"/>
          <w:szCs w:val="24"/>
        </w:rPr>
        <w:t xml:space="preserve"> </w:t>
      </w:r>
      <w:r w:rsidR="00960886" w:rsidRPr="00960886">
        <w:rPr>
          <w:rFonts w:ascii="Times New Roman" w:eastAsia="Times New Roman" w:hAnsi="Times New Roman" w:cs="Times New Roman"/>
          <w:color w:val="000000"/>
          <w:sz w:val="24"/>
          <w:szCs w:val="24"/>
        </w:rPr>
        <w:t>(Alexandre et al., 2020)</w:t>
      </w:r>
      <w:r>
        <w:rPr>
          <w:noProof/>
          <w:lang w:val="en-GB" w:eastAsia="en-GB"/>
        </w:rPr>
        <mc:AlternateContent>
          <mc:Choice Requires="wps">
            <w:drawing>
              <wp:anchor distT="0" distB="0" distL="114300" distR="114300" simplePos="0" relativeHeight="251657216" behindDoc="0" locked="0" layoutInCell="1" hidden="0" allowOverlap="1" wp14:anchorId="58044AD2" wp14:editId="72B46367">
                <wp:simplePos x="0" y="0"/>
                <wp:positionH relativeFrom="column">
                  <wp:posOffset>927100</wp:posOffset>
                </wp:positionH>
                <wp:positionV relativeFrom="paragraph">
                  <wp:posOffset>3263900</wp:posOffset>
                </wp:positionV>
                <wp:extent cx="3743325" cy="12700"/>
                <wp:effectExtent l="0" t="0" r="0" b="0"/>
                <wp:wrapTopAndBottom distT="0" distB="0"/>
                <wp:docPr id="510385291" name="Rectangle 510385291"/>
                <wp:cNvGraphicFramePr/>
                <a:graphic xmlns:a="http://schemas.openxmlformats.org/drawingml/2006/main">
                  <a:graphicData uri="http://schemas.microsoft.com/office/word/2010/wordprocessingShape">
                    <wps:wsp>
                      <wps:cNvSpPr/>
                      <wps:spPr>
                        <a:xfrm>
                          <a:off x="3474338" y="3779683"/>
                          <a:ext cx="3743325" cy="635"/>
                        </a:xfrm>
                        <a:prstGeom prst="rect">
                          <a:avLst/>
                        </a:prstGeom>
                        <a:solidFill>
                          <a:srgbClr val="FFFFFF"/>
                        </a:solidFill>
                        <a:ln>
                          <a:noFill/>
                        </a:ln>
                      </wps:spPr>
                      <wps:txbx>
                        <w:txbxContent>
                          <w:p w14:paraId="18C5AEAC" w14:textId="77777777" w:rsidR="00147EEF" w:rsidRDefault="00147EEF">
                            <w:pPr>
                              <w:spacing w:after="200" w:line="240" w:lineRule="auto"/>
                              <w:textDirection w:val="btLr"/>
                            </w:pPr>
                            <w:r>
                              <w:rPr>
                                <w:rFonts w:ascii="Arial" w:eastAsia="Arial" w:hAnsi="Arial" w:cs="Arial"/>
                                <w:i/>
                                <w:color w:val="44546A"/>
                                <w:sz w:val="18"/>
                              </w:rPr>
                              <w:t>Figure  SEQ Figure \* ARABIC :Optimized route considered in the case study (Santander et al. 2020)</w:t>
                            </w:r>
                          </w:p>
                        </w:txbxContent>
                      </wps:txbx>
                      <wps:bodyPr spcFirstLastPara="1" wrap="square" lIns="0" tIns="0" rIns="0" bIns="0" anchor="t" anchorCtr="0">
                        <a:noAutofit/>
                      </wps:bodyPr>
                    </wps:wsp>
                  </a:graphicData>
                </a:graphic>
              </wp:anchor>
            </w:drawing>
          </mc:Choice>
          <mc:Fallback>
            <w:pict>
              <v:rect w14:anchorId="58044AD2" id="Rectangle 510385291" o:spid="_x0000_s1026" style="position:absolute;left:0;text-align:left;margin-left:73pt;margin-top:257pt;width:294.75pt;height: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" stroked="f">
                <v:textbox inset="0,0,0,0">
                  <w:txbxContent>
                    <w:p w14:paraId="18C5AEAC" w14:textId="77777777" w:rsidR="00147EEF" w:rsidRDefault="00147EEF">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:Optimized route considered in the case study (Santander et al. 2020)</w:t>
                      </w:r>
                    </w:p>
                  </w:txbxContent>
                </v:textbox>
                <w10:wrap type="topAndBottom"/>
              </v:rect>
            </w:pict>
          </mc:Fallback>
        </mc:AlternateContent>
      </w:r>
      <w:r w:rsidR="005B5518">
        <w:rPr>
          <w:rFonts w:ascii="Times New Roman" w:eastAsia="Times New Roman" w:hAnsi="Times New Roman" w:cs="Times New Roman"/>
          <w:sz w:val="24"/>
          <w:szCs w:val="24"/>
        </w:rPr>
        <w:t>.</w:t>
      </w:r>
    </w:p>
    <w:p w14:paraId="0000002A" w14:textId="77777777" w:rsidR="00693859" w:rsidRDefault="00693859">
      <w:pPr>
        <w:rPr>
          <w:rFonts w:ascii="Times New Roman" w:eastAsia="Times New Roman" w:hAnsi="Times New Roman" w:cs="Times New Roman"/>
        </w:rPr>
      </w:pPr>
    </w:p>
    <w:p w14:paraId="0000002B" w14:textId="77777777" w:rsidR="00693859" w:rsidRDefault="00720ECA">
      <w:pPr>
        <w:pStyle w:val="Titre1"/>
        <w:numPr>
          <w:ilvl w:val="0"/>
          <w:numId w:val="4"/>
        </w:numPr>
      </w:pPr>
      <w:bookmarkStart w:id="10" w:name="_Toc100769582"/>
      <w:r>
        <w:t>Material and methods</w:t>
      </w:r>
      <w:bookmarkEnd w:id="10"/>
    </w:p>
    <w:p w14:paraId="0000002C" w14:textId="70DA3A4F" w:rsidR="00693859" w:rsidRDefault="00693859">
      <w:pPr>
        <w:jc w:val="both"/>
      </w:pPr>
    </w:p>
    <w:p w14:paraId="522AF2E4" w14:textId="3340C2D2" w:rsidR="008E4515" w:rsidRPr="003272F1" w:rsidRDefault="00D111D4" w:rsidP="00D9149C">
      <w:pPr>
        <w:ind w:firstLine="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 xml:space="preserve">The chosen methodology is </w:t>
      </w:r>
      <w:r w:rsidR="00061643">
        <w:rPr>
          <w:rFonts w:ascii="Times New Roman" w:eastAsia="Times New Roman" w:hAnsi="Times New Roman" w:cs="Times New Roman"/>
          <w:sz w:val="24"/>
          <w:szCs w:val="24"/>
        </w:rPr>
        <w:t>L</w:t>
      </w:r>
      <w:r w:rsidRPr="003272F1">
        <w:rPr>
          <w:rFonts w:ascii="Times New Roman" w:eastAsia="Times New Roman" w:hAnsi="Times New Roman" w:cs="Times New Roman"/>
          <w:sz w:val="24"/>
          <w:szCs w:val="24"/>
        </w:rPr>
        <w:t xml:space="preserve">ife </w:t>
      </w:r>
      <w:r w:rsidR="00061643">
        <w:rPr>
          <w:rFonts w:ascii="Times New Roman" w:eastAsia="Times New Roman" w:hAnsi="Times New Roman" w:cs="Times New Roman"/>
          <w:sz w:val="24"/>
          <w:szCs w:val="24"/>
        </w:rPr>
        <w:t>C</w:t>
      </w:r>
      <w:r w:rsidRPr="003272F1">
        <w:rPr>
          <w:rFonts w:ascii="Times New Roman" w:eastAsia="Times New Roman" w:hAnsi="Times New Roman" w:cs="Times New Roman"/>
          <w:sz w:val="24"/>
          <w:szCs w:val="24"/>
        </w:rPr>
        <w:t xml:space="preserve">ycle </w:t>
      </w:r>
      <w:r w:rsidR="00061643">
        <w:rPr>
          <w:rFonts w:ascii="Times New Roman" w:eastAsia="Times New Roman" w:hAnsi="Times New Roman" w:cs="Times New Roman"/>
          <w:sz w:val="24"/>
          <w:szCs w:val="24"/>
        </w:rPr>
        <w:t>A</w:t>
      </w:r>
      <w:r w:rsidRPr="003272F1">
        <w:rPr>
          <w:rFonts w:ascii="Times New Roman" w:eastAsia="Times New Roman" w:hAnsi="Times New Roman" w:cs="Times New Roman"/>
          <w:sz w:val="24"/>
          <w:szCs w:val="24"/>
        </w:rPr>
        <w:t>ssessment (LCA) because</w:t>
      </w:r>
      <w:r w:rsidR="00315007" w:rsidRPr="003272F1">
        <w:rPr>
          <w:rFonts w:ascii="Times New Roman" w:eastAsia="Times New Roman" w:hAnsi="Times New Roman" w:cs="Times New Roman"/>
          <w:sz w:val="24"/>
          <w:szCs w:val="24"/>
        </w:rPr>
        <w:t xml:space="preserve">, </w:t>
      </w:r>
      <w:r w:rsidR="009912CE">
        <w:rPr>
          <w:rFonts w:ascii="Times New Roman" w:eastAsia="Times New Roman" w:hAnsi="Times New Roman" w:cs="Times New Roman"/>
          <w:sz w:val="24"/>
          <w:szCs w:val="24"/>
        </w:rPr>
        <w:t>unlike</w:t>
      </w:r>
      <w:r w:rsidR="00D64EBE" w:rsidRPr="003272F1">
        <w:rPr>
          <w:rFonts w:ascii="Times New Roman" w:eastAsia="Times New Roman" w:hAnsi="Times New Roman" w:cs="Times New Roman"/>
          <w:sz w:val="24"/>
          <w:szCs w:val="24"/>
        </w:rPr>
        <w:t xml:space="preserve"> </w:t>
      </w:r>
      <w:r w:rsidR="00021665" w:rsidRPr="003272F1">
        <w:rPr>
          <w:rFonts w:ascii="Times New Roman" w:eastAsia="Times New Roman" w:hAnsi="Times New Roman" w:cs="Times New Roman"/>
          <w:sz w:val="24"/>
          <w:szCs w:val="24"/>
        </w:rPr>
        <w:t xml:space="preserve">other </w:t>
      </w:r>
      <w:r w:rsidR="00481D90" w:rsidRPr="003272F1">
        <w:rPr>
          <w:rFonts w:ascii="Times New Roman" w:eastAsia="Times New Roman" w:hAnsi="Times New Roman" w:cs="Times New Roman"/>
          <w:sz w:val="24"/>
          <w:szCs w:val="24"/>
        </w:rPr>
        <w:t xml:space="preserve">analytical </w:t>
      </w:r>
      <w:r w:rsidR="00D64EBE" w:rsidRPr="003272F1">
        <w:rPr>
          <w:rFonts w:ascii="Times New Roman" w:eastAsia="Times New Roman" w:hAnsi="Times New Roman" w:cs="Times New Roman"/>
          <w:sz w:val="24"/>
          <w:szCs w:val="24"/>
        </w:rPr>
        <w:t>methodologies</w:t>
      </w:r>
      <w:r w:rsidR="00481D90" w:rsidRPr="003272F1">
        <w:rPr>
          <w:rFonts w:ascii="Times New Roman" w:eastAsia="Times New Roman" w:hAnsi="Times New Roman" w:cs="Times New Roman"/>
          <w:sz w:val="24"/>
          <w:szCs w:val="24"/>
        </w:rPr>
        <w:t xml:space="preserve"> with </w:t>
      </w:r>
      <w:r w:rsidR="009912CE">
        <w:rPr>
          <w:rFonts w:ascii="Times New Roman" w:eastAsia="Times New Roman" w:hAnsi="Times New Roman" w:cs="Times New Roman"/>
          <w:sz w:val="24"/>
          <w:szCs w:val="24"/>
        </w:rPr>
        <w:t xml:space="preserve">an </w:t>
      </w:r>
      <w:r w:rsidR="00481D90" w:rsidRPr="003272F1">
        <w:rPr>
          <w:rFonts w:ascii="Times New Roman" w:eastAsia="Times New Roman" w:hAnsi="Times New Roman" w:cs="Times New Roman"/>
          <w:sz w:val="24"/>
          <w:szCs w:val="24"/>
        </w:rPr>
        <w:t xml:space="preserve">environmental focus, </w:t>
      </w:r>
      <w:r w:rsidR="00D64EBE" w:rsidRPr="003272F1">
        <w:rPr>
          <w:rFonts w:ascii="Times New Roman" w:eastAsia="Times New Roman" w:hAnsi="Times New Roman" w:cs="Times New Roman"/>
          <w:sz w:val="24"/>
          <w:szCs w:val="24"/>
        </w:rPr>
        <w:t>such</w:t>
      </w:r>
      <w:r w:rsidR="00395736" w:rsidRPr="003272F1">
        <w:rPr>
          <w:rFonts w:ascii="Times New Roman" w:eastAsia="Times New Roman" w:hAnsi="Times New Roman" w:cs="Times New Roman"/>
          <w:sz w:val="24"/>
          <w:szCs w:val="24"/>
        </w:rPr>
        <w:t xml:space="preserve"> as Material Flow Analysis</w:t>
      </w:r>
      <w:r w:rsidR="00B6264D" w:rsidRPr="003272F1">
        <w:rPr>
          <w:rFonts w:ascii="Times New Roman" w:eastAsia="Times New Roman" w:hAnsi="Times New Roman" w:cs="Times New Roman"/>
          <w:sz w:val="24"/>
          <w:szCs w:val="24"/>
        </w:rPr>
        <w:t xml:space="preserve"> (MFA)</w:t>
      </w:r>
      <w:r w:rsidR="008763A9" w:rsidRPr="003272F1">
        <w:rPr>
          <w:rFonts w:ascii="Times New Roman" w:eastAsia="Times New Roman" w:hAnsi="Times New Roman" w:cs="Times New Roman"/>
          <w:sz w:val="24"/>
          <w:szCs w:val="24"/>
        </w:rPr>
        <w:t>,</w:t>
      </w:r>
      <w:r w:rsidR="00481D90" w:rsidRPr="003272F1">
        <w:rPr>
          <w:rFonts w:ascii="Times New Roman" w:eastAsia="Times New Roman" w:hAnsi="Times New Roman" w:cs="Times New Roman"/>
          <w:sz w:val="24"/>
          <w:szCs w:val="24"/>
        </w:rPr>
        <w:t xml:space="preserve"> </w:t>
      </w:r>
      <w:r w:rsidR="00A874B8" w:rsidRPr="003272F1">
        <w:rPr>
          <w:rFonts w:ascii="Times New Roman" w:eastAsia="Times New Roman" w:hAnsi="Times New Roman" w:cs="Times New Roman"/>
          <w:sz w:val="24"/>
          <w:szCs w:val="24"/>
        </w:rPr>
        <w:t>S</w:t>
      </w:r>
      <w:r w:rsidR="00481D90" w:rsidRPr="003272F1">
        <w:rPr>
          <w:rFonts w:ascii="Times New Roman" w:eastAsia="Times New Roman" w:hAnsi="Times New Roman" w:cs="Times New Roman"/>
          <w:sz w:val="24"/>
          <w:szCs w:val="24"/>
        </w:rPr>
        <w:t xml:space="preserve">ubstances </w:t>
      </w:r>
      <w:r w:rsidR="00A874B8" w:rsidRPr="003272F1">
        <w:rPr>
          <w:rFonts w:ascii="Times New Roman" w:eastAsia="Times New Roman" w:hAnsi="Times New Roman" w:cs="Times New Roman"/>
          <w:sz w:val="24"/>
          <w:szCs w:val="24"/>
        </w:rPr>
        <w:t>F</w:t>
      </w:r>
      <w:r w:rsidR="00481D90" w:rsidRPr="003272F1">
        <w:rPr>
          <w:rFonts w:ascii="Times New Roman" w:eastAsia="Times New Roman" w:hAnsi="Times New Roman" w:cs="Times New Roman"/>
          <w:sz w:val="24"/>
          <w:szCs w:val="24"/>
        </w:rPr>
        <w:t>low Analyses</w:t>
      </w:r>
      <w:r w:rsidR="00E444F6">
        <w:rPr>
          <w:rFonts w:ascii="Times New Roman" w:eastAsia="Times New Roman" w:hAnsi="Times New Roman" w:cs="Times New Roman"/>
          <w:sz w:val="24"/>
          <w:szCs w:val="24"/>
        </w:rPr>
        <w:t>,</w:t>
      </w:r>
      <w:r w:rsidR="00A874B8" w:rsidRPr="003272F1">
        <w:rPr>
          <w:rFonts w:ascii="Times New Roman" w:eastAsia="Times New Roman" w:hAnsi="Times New Roman" w:cs="Times New Roman"/>
          <w:sz w:val="24"/>
          <w:szCs w:val="24"/>
        </w:rPr>
        <w:t xml:space="preserve"> and Environmental Risk</w:t>
      </w:r>
      <w:r w:rsidR="009912CE">
        <w:rPr>
          <w:rFonts w:ascii="Times New Roman" w:eastAsia="Times New Roman" w:hAnsi="Times New Roman" w:cs="Times New Roman"/>
          <w:sz w:val="24"/>
          <w:szCs w:val="24"/>
        </w:rPr>
        <w:t>,</w:t>
      </w:r>
      <w:r w:rsidRPr="003272F1">
        <w:rPr>
          <w:rFonts w:ascii="Times New Roman" w:eastAsia="Times New Roman" w:hAnsi="Times New Roman" w:cs="Times New Roman"/>
          <w:sz w:val="24"/>
          <w:szCs w:val="24"/>
        </w:rPr>
        <w:t xml:space="preserve"> </w:t>
      </w:r>
      <w:r w:rsidR="001D5014" w:rsidRPr="003272F1">
        <w:rPr>
          <w:rFonts w:ascii="Times New Roman" w:eastAsia="Times New Roman" w:hAnsi="Times New Roman" w:cs="Times New Roman"/>
          <w:sz w:val="24"/>
          <w:szCs w:val="24"/>
        </w:rPr>
        <w:t>it allows us to evaluate the environmental impacts of the system value chain to be modeled</w:t>
      </w:r>
      <w:r w:rsidR="00073EAC" w:rsidRPr="003272F1">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"/>
          <w:id w:val="1698506015"/>
          <w:placeholder>
            <w:docPart w:val="DefaultPlaceholder_-1854013440"/>
          </w:placeholder>
        </w:sdtPr>
        <w:sdtContent>
          <w:ins w:id="11" w:author="Auteur">
            <w:r w:rsidR="00B44E97" w:rsidRPr="00B44E97">
              <w:rPr>
                <w:rFonts w:ascii="Times New Roman" w:eastAsia="Times New Roman" w:hAnsi="Times New Roman" w:cs="Times New Roman"/>
                <w:color w:val="000000"/>
                <w:sz w:val="24"/>
                <w:szCs w:val="24"/>
                <w:rPrChange w:id="12" w:author="Auteur">
                  <w:rPr/>
                </w:rPrChange>
              </w:rPr>
              <w:t>(Andersson et al., 2016)(Andersson et al., 2016)(Andersson et al., 2016)(Andersson et al., 2016)(Andersson et al., 2016)</w:t>
            </w:r>
          </w:ins>
          <w:del w:id="13" w:author="Auteur">
            <w:r w:rsidR="003A20E6" w:rsidRPr="0006358C" w:rsidDel="00B44E97">
              <w:rPr>
                <w:rFonts w:ascii="Times New Roman" w:eastAsia="Times New Roman" w:hAnsi="Times New Roman" w:cs="Times New Roman"/>
                <w:color w:val="000000"/>
                <w:sz w:val="24"/>
                <w:szCs w:val="24"/>
                <w:rPrChange w:id="14" w:author="Auteur">
                  <w:rPr>
                    <w:rFonts w:ascii="Times New Roman" w:eastAsia="Times New Roman" w:hAnsi="Times New Roman" w:cs="Times New Roman"/>
                    <w:sz w:val="24"/>
                    <w:szCs w:val="24"/>
                  </w:rPr>
                </w:rPrChange>
              </w:rPr>
              <w:delText>(Andersson et al., 2016)</w:delText>
            </w:r>
          </w:del>
        </w:sdtContent>
      </w:sdt>
      <w:r w:rsidR="001D5014" w:rsidRPr="003272F1">
        <w:rPr>
          <w:rFonts w:ascii="Times New Roman" w:eastAsia="Times New Roman" w:hAnsi="Times New Roman" w:cs="Times New Roman"/>
          <w:sz w:val="24"/>
          <w:szCs w:val="24"/>
        </w:rPr>
        <w:t>.</w:t>
      </w:r>
    </w:p>
    <w:p w14:paraId="7D9648B8" w14:textId="7310D5E0" w:rsidR="00D111D4" w:rsidRPr="003272F1" w:rsidRDefault="00D111D4" w:rsidP="00D9149C">
      <w:pPr>
        <w:ind w:firstLine="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lastRenderedPageBreak/>
        <w:t xml:space="preserve">The LCA represents a different tool and </w:t>
      </w:r>
      <w:r w:rsidR="00E444F6" w:rsidRPr="003272F1">
        <w:rPr>
          <w:rFonts w:ascii="Times New Roman" w:eastAsia="Times New Roman" w:hAnsi="Times New Roman" w:cs="Times New Roman"/>
          <w:sz w:val="24"/>
          <w:szCs w:val="24"/>
        </w:rPr>
        <w:t xml:space="preserve">different </w:t>
      </w:r>
      <w:r w:rsidRPr="003272F1">
        <w:rPr>
          <w:rFonts w:ascii="Times New Roman" w:eastAsia="Times New Roman" w:hAnsi="Times New Roman" w:cs="Times New Roman"/>
          <w:sz w:val="24"/>
          <w:szCs w:val="24"/>
        </w:rPr>
        <w:t xml:space="preserve">techniques created to determine in an effective and fast way the results to help with </w:t>
      </w:r>
      <w:r w:rsidR="00E444F6">
        <w:rPr>
          <w:rFonts w:ascii="Times New Roman" w:eastAsia="Times New Roman" w:hAnsi="Times New Roman" w:cs="Times New Roman"/>
          <w:sz w:val="24"/>
          <w:szCs w:val="24"/>
        </w:rPr>
        <w:t>managerial</w:t>
      </w:r>
      <w:r w:rsidRPr="003272F1">
        <w:rPr>
          <w:rFonts w:ascii="Times New Roman" w:eastAsia="Times New Roman" w:hAnsi="Times New Roman" w:cs="Times New Roman"/>
          <w:sz w:val="24"/>
          <w:szCs w:val="24"/>
        </w:rPr>
        <w:t xml:space="preserve"> decision</w:t>
      </w:r>
      <w:r w:rsidR="00E444F6">
        <w:rPr>
          <w:rFonts w:ascii="Times New Roman" w:eastAsia="Times New Roman" w:hAnsi="Times New Roman" w:cs="Times New Roman"/>
          <w:sz w:val="24"/>
          <w:szCs w:val="24"/>
        </w:rPr>
        <w:t>-</w:t>
      </w:r>
      <w:r w:rsidRPr="003272F1">
        <w:rPr>
          <w:rFonts w:ascii="Times New Roman" w:eastAsia="Times New Roman" w:hAnsi="Times New Roman" w:cs="Times New Roman"/>
          <w:sz w:val="24"/>
          <w:szCs w:val="24"/>
        </w:rPr>
        <w:t>making in environmental terms and in the deepening of the sustainable development policy</w:t>
      </w:r>
      <w:r w:rsidR="004A4373" w:rsidRPr="003272F1">
        <w:rPr>
          <w:rFonts w:ascii="Times New Roman" w:eastAsia="Times New Roman" w:hAnsi="Times New Roman" w:cs="Times New Roman"/>
          <w:sz w:val="24"/>
          <w:szCs w:val="24"/>
        </w:rPr>
        <w:t xml:space="preserve"> (</w:t>
      </w:r>
      <w:proofErr w:type="spellStart"/>
      <w:r w:rsidR="004A4373" w:rsidRPr="003272F1">
        <w:rPr>
          <w:rFonts w:ascii="Times New Roman" w:eastAsia="Times New Roman" w:hAnsi="Times New Roman" w:cs="Times New Roman"/>
          <w:sz w:val="24"/>
          <w:szCs w:val="24"/>
        </w:rPr>
        <w:t>Guinée</w:t>
      </w:r>
      <w:proofErr w:type="spellEnd"/>
      <w:r w:rsidR="004A4373" w:rsidRPr="003272F1">
        <w:rPr>
          <w:rFonts w:ascii="Times New Roman" w:eastAsia="Times New Roman" w:hAnsi="Times New Roman" w:cs="Times New Roman"/>
          <w:sz w:val="24"/>
          <w:szCs w:val="24"/>
        </w:rPr>
        <w:t>, J. B.</w:t>
      </w:r>
      <w:r w:rsidR="006F16CD" w:rsidRPr="003272F1">
        <w:rPr>
          <w:rFonts w:ascii="Times New Roman" w:eastAsia="Times New Roman" w:hAnsi="Times New Roman" w:cs="Times New Roman"/>
          <w:sz w:val="24"/>
          <w:szCs w:val="24"/>
        </w:rPr>
        <w:t>, 2002)</w:t>
      </w:r>
      <w:r w:rsidRPr="003272F1">
        <w:rPr>
          <w:rFonts w:ascii="Times New Roman" w:eastAsia="Times New Roman" w:hAnsi="Times New Roman" w:cs="Times New Roman"/>
          <w:sz w:val="24"/>
          <w:szCs w:val="24"/>
        </w:rPr>
        <w:t>.</w:t>
      </w:r>
    </w:p>
    <w:p w14:paraId="0000002D" w14:textId="6C119748" w:rsidR="00693859" w:rsidRDefault="00720ECA" w:rsidP="00043D0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 Cycle Assessment (LCA) is a structured, </w:t>
      </w:r>
      <w:proofErr w:type="gramStart"/>
      <w:r>
        <w:rPr>
          <w:rFonts w:ascii="Times New Roman" w:eastAsia="Times New Roman" w:hAnsi="Times New Roman" w:cs="Times New Roman"/>
          <w:sz w:val="24"/>
          <w:szCs w:val="24"/>
        </w:rPr>
        <w:t>comprehensive</w:t>
      </w:r>
      <w:proofErr w:type="gramEnd"/>
      <w:r>
        <w:rPr>
          <w:rFonts w:ascii="Times New Roman" w:eastAsia="Times New Roman" w:hAnsi="Times New Roman" w:cs="Times New Roman"/>
          <w:sz w:val="24"/>
          <w:szCs w:val="24"/>
        </w:rPr>
        <w:t xml:space="preserve"> and internationally standardized method in accordance with ISO 14040 and 14044. It defines all the steps for its use: goal and scope definition, inventory analysis, impact assessment</w:t>
      </w:r>
      <w:r w:rsidR="00E444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interpretation </w:t>
      </w:r>
      <w:r w:rsidR="00960886" w:rsidRPr="0012725F">
        <w:rPr>
          <w:rFonts w:ascii="Times New Roman" w:eastAsia="Times New Roman" w:hAnsi="Times New Roman" w:cs="Times New Roman"/>
          <w:sz w:val="24"/>
          <w:szCs w:val="24"/>
        </w:rPr>
        <w:t>(Pennington et al., 2004)</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LCA is a tool for quantitative evaluation of materials, energy flows</w:t>
      </w:r>
      <w:r w:rsidR="006E2C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w:t>
      </w:r>
      <w:r w:rsidR="00CB546C">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impact of products, services</w:t>
      </w:r>
      <w:r w:rsidR="006E2C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technologies </w:t>
      </w:r>
      <w:r w:rsidR="00960886" w:rsidRPr="0012725F">
        <w:rPr>
          <w:rFonts w:ascii="Times New Roman" w:eastAsia="Times New Roman" w:hAnsi="Times New Roman" w:cs="Times New Roman"/>
          <w:sz w:val="24"/>
          <w:szCs w:val="24"/>
        </w:rPr>
        <w:t>(</w:t>
      </w:r>
      <w:proofErr w:type="spellStart"/>
      <w:r w:rsidR="00960886" w:rsidRPr="0012725F">
        <w:rPr>
          <w:rFonts w:ascii="Times New Roman" w:eastAsia="Times New Roman" w:hAnsi="Times New Roman" w:cs="Times New Roman"/>
          <w:sz w:val="24"/>
          <w:szCs w:val="24"/>
        </w:rPr>
        <w:t>Dehghanian</w:t>
      </w:r>
      <w:proofErr w:type="spellEnd"/>
      <w:r w:rsidR="00960886" w:rsidRPr="0012725F">
        <w:rPr>
          <w:rFonts w:ascii="Times New Roman" w:eastAsia="Times New Roman" w:hAnsi="Times New Roman" w:cs="Times New Roman"/>
          <w:sz w:val="24"/>
          <w:szCs w:val="24"/>
        </w:rPr>
        <w:t xml:space="preserve"> and Mansour, 2009)</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A90D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entire life cycle of a product: from resource extraction, through</w:t>
      </w:r>
      <w:r w:rsidR="007D6E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production, use</w:t>
      </w:r>
      <w:r w:rsidR="006E2C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recycling, to the disposal of the remaining wast</w:t>
      </w:r>
      <w:r w:rsidRPr="0012725F">
        <w:rPr>
          <w:rFonts w:ascii="Times New Roman" w:eastAsia="Times New Roman" w:hAnsi="Times New Roman" w:cs="Times New Roman"/>
          <w:sz w:val="24"/>
          <w:szCs w:val="24"/>
        </w:rPr>
        <w:t>e</w:t>
      </w:r>
      <w:r w:rsidR="000A0C27">
        <w:rPr>
          <w:rFonts w:ascii="Times New Roman" w:eastAsia="Times New Roman" w:hAnsi="Times New Roman" w:cs="Times New Roman"/>
          <w:sz w:val="24"/>
          <w:szCs w:val="24"/>
        </w:rPr>
        <w:t xml:space="preserve"> (ILCD handbook, 2010)</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Several researchers have adopted </w:t>
      </w:r>
      <w:r w:rsidR="006E2C7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LCA-based methodology to characterize environmental considerations for a range of pollutants </w:t>
      </w:r>
      <w:r w:rsidR="00960886" w:rsidRPr="0012725F">
        <w:rPr>
          <w:rFonts w:ascii="Times New Roman" w:eastAsia="Times New Roman" w:hAnsi="Times New Roman" w:cs="Times New Roman"/>
          <w:sz w:val="24"/>
          <w:szCs w:val="24"/>
        </w:rPr>
        <w:t>(Graf, 2019)</w:t>
      </w:r>
      <w:r w:rsidR="00A66EA1">
        <w:rPr>
          <w:rFonts w:ascii="Times New Roman" w:eastAsia="Times New Roman" w:hAnsi="Times New Roman" w:cs="Times New Roman"/>
          <w:sz w:val="24"/>
          <w:szCs w:val="24"/>
        </w:rPr>
        <w:t>.</w:t>
      </w:r>
    </w:p>
    <w:p w14:paraId="4FCD9A2A" w14:textId="23CDC0F2" w:rsidR="00043D03" w:rsidRDefault="00245B71" w:rsidP="000A0C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w:t>
      </w:r>
      <w:r w:rsidR="00043D03" w:rsidRPr="00043D03">
        <w:rPr>
          <w:rFonts w:ascii="Times New Roman" w:eastAsia="Times New Roman" w:hAnsi="Times New Roman" w:cs="Times New Roman"/>
          <w:sz w:val="24"/>
          <w:szCs w:val="24"/>
        </w:rPr>
        <w:t xml:space="preserve">ife cycle analysis has </w:t>
      </w:r>
      <w:r>
        <w:rPr>
          <w:rFonts w:ascii="Times New Roman" w:eastAsia="Times New Roman" w:hAnsi="Times New Roman" w:cs="Times New Roman"/>
          <w:sz w:val="24"/>
          <w:szCs w:val="24"/>
        </w:rPr>
        <w:t>four</w:t>
      </w:r>
      <w:r w:rsidR="00043D03" w:rsidRPr="00043D03">
        <w:rPr>
          <w:rFonts w:ascii="Times New Roman" w:eastAsia="Times New Roman" w:hAnsi="Times New Roman" w:cs="Times New Roman"/>
          <w:sz w:val="24"/>
          <w:szCs w:val="24"/>
        </w:rPr>
        <w:t xml:space="preserve"> main stages</w:t>
      </w:r>
      <w:r>
        <w:rPr>
          <w:rFonts w:ascii="Times New Roman" w:eastAsia="Times New Roman" w:hAnsi="Times New Roman" w:cs="Times New Roman"/>
          <w:sz w:val="24"/>
          <w:szCs w:val="24"/>
        </w:rPr>
        <w:t>:</w:t>
      </w:r>
      <w:r w:rsidR="00043D03" w:rsidRPr="00043D03">
        <w:rPr>
          <w:rFonts w:ascii="Times New Roman" w:eastAsia="Times New Roman" w:hAnsi="Times New Roman" w:cs="Times New Roman"/>
          <w:sz w:val="24"/>
          <w:szCs w:val="24"/>
        </w:rPr>
        <w:t xml:space="preserve"> the definition of objectives and approach (Stage 1), inventory analysis (Stage 2), impact assessment (Stage 3)</w:t>
      </w:r>
      <w:r>
        <w:rPr>
          <w:rFonts w:ascii="Times New Roman" w:eastAsia="Times New Roman" w:hAnsi="Times New Roman" w:cs="Times New Roman"/>
          <w:sz w:val="24"/>
          <w:szCs w:val="24"/>
        </w:rPr>
        <w:t>,</w:t>
      </w:r>
      <w:r w:rsidR="00043D03" w:rsidRPr="00043D03">
        <w:rPr>
          <w:rFonts w:ascii="Times New Roman" w:eastAsia="Times New Roman" w:hAnsi="Times New Roman" w:cs="Times New Roman"/>
          <w:sz w:val="24"/>
          <w:szCs w:val="24"/>
        </w:rPr>
        <w:t xml:space="preserve"> and interpretation (Stage 4)</w:t>
      </w:r>
    </w:p>
    <w:p w14:paraId="489C24A5" w14:textId="77777777" w:rsidR="00043D03" w:rsidRDefault="00043D03" w:rsidP="000A0C27">
      <w:pPr>
        <w:jc w:val="both"/>
        <w:rPr>
          <w:rFonts w:ascii="Times New Roman" w:eastAsia="Times New Roman" w:hAnsi="Times New Roman" w:cs="Times New Roman"/>
          <w:sz w:val="24"/>
          <w:szCs w:val="24"/>
        </w:rPr>
      </w:pPr>
    </w:p>
    <w:p w14:paraId="082BA3BC" w14:textId="247D0FFF" w:rsidR="00043D03" w:rsidRPr="000A0C27" w:rsidRDefault="00043D03" w:rsidP="000A0C27">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Goal and Scope Definition:</w:t>
      </w:r>
      <w:r w:rsidRPr="000A0C27">
        <w:rPr>
          <w:rFonts w:ascii="Times New Roman" w:eastAsia="Times New Roman" w:hAnsi="Times New Roman" w:cs="Times New Roman"/>
          <w:sz w:val="24"/>
          <w:szCs w:val="24"/>
        </w:rPr>
        <w:t xml:space="preserve"> This is the first stage and serves to orient the study bases. It defines the main objectives of the life cycle analysis, the target audience of this report, the functional unit that is the reference point from which the potential environmental impacts will be obtained, the limits of the system under study, the categories of environmental impacts to be evaluated</w:t>
      </w:r>
      <w:r w:rsidR="00E5443A">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 xml:space="preserve"> and the hypotheses to be used in different stages of the LCA.</w:t>
      </w:r>
    </w:p>
    <w:p w14:paraId="5BEC7916" w14:textId="196675D1" w:rsidR="00043D03" w:rsidRPr="000A0C27" w:rsidRDefault="00043D03" w:rsidP="000A0C27">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Inventory Analysis</w:t>
      </w:r>
      <w:r w:rsidRPr="000A0C27">
        <w:rPr>
          <w:rFonts w:ascii="Times New Roman" w:eastAsia="Times New Roman" w:hAnsi="Times New Roman" w:cs="Times New Roman"/>
          <w:sz w:val="24"/>
          <w:szCs w:val="24"/>
        </w:rPr>
        <w:t xml:space="preserve">: </w:t>
      </w:r>
      <w:r w:rsidR="00C71B3B">
        <w:rPr>
          <w:rFonts w:ascii="Times New Roman" w:eastAsia="Times New Roman" w:hAnsi="Times New Roman" w:cs="Times New Roman"/>
          <w:sz w:val="24"/>
          <w:szCs w:val="24"/>
        </w:rPr>
        <w:t>I</w:t>
      </w:r>
      <w:r w:rsidRPr="000A0C27">
        <w:rPr>
          <w:rFonts w:ascii="Times New Roman" w:eastAsia="Times New Roman" w:hAnsi="Times New Roman" w:cs="Times New Roman"/>
          <w:sz w:val="24"/>
          <w:szCs w:val="24"/>
        </w:rPr>
        <w:t xml:space="preserve">nventory is the stage in which the flows are quantified. </w:t>
      </w:r>
      <w:r w:rsidR="00C71B3B">
        <w:rPr>
          <w:rFonts w:ascii="Times New Roman" w:eastAsia="Times New Roman" w:hAnsi="Times New Roman" w:cs="Times New Roman"/>
          <w:sz w:val="24"/>
          <w:szCs w:val="24"/>
        </w:rPr>
        <w:t>I</w:t>
      </w:r>
      <w:r w:rsidRPr="000A0C27">
        <w:rPr>
          <w:rFonts w:ascii="Times New Roman" w:eastAsia="Times New Roman" w:hAnsi="Times New Roman" w:cs="Times New Roman"/>
          <w:sz w:val="24"/>
          <w:szCs w:val="24"/>
        </w:rPr>
        <w:t>t sets out the database used, the energy and material input, the calculations performed</w:t>
      </w:r>
      <w:r w:rsidR="00C71B3B">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 xml:space="preserve"> and how the system was modeled.</w:t>
      </w:r>
    </w:p>
    <w:p w14:paraId="0958C72D" w14:textId="6EAE1A14" w:rsidR="00043D03" w:rsidRPr="000A0C27" w:rsidRDefault="00043D03" w:rsidP="000A0C27">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Impact Assessment:</w:t>
      </w:r>
      <w:r w:rsidRPr="000A0C27">
        <w:rPr>
          <w:rFonts w:ascii="Times New Roman" w:eastAsia="Times New Roman" w:hAnsi="Times New Roman" w:cs="Times New Roman"/>
          <w:sz w:val="24"/>
          <w:szCs w:val="24"/>
        </w:rPr>
        <w:t xml:space="preserve"> This stage presents the software used</w:t>
      </w:r>
      <w:r w:rsidR="007C47DB">
        <w:rPr>
          <w:rFonts w:ascii="Times New Roman" w:eastAsia="Times New Roman" w:hAnsi="Times New Roman" w:cs="Times New Roman"/>
          <w:sz w:val="24"/>
          <w:szCs w:val="24"/>
        </w:rPr>
        <w:t xml:space="preserve"> and</w:t>
      </w:r>
      <w:r w:rsidRPr="000A0C27">
        <w:rPr>
          <w:rFonts w:ascii="Times New Roman" w:eastAsia="Times New Roman" w:hAnsi="Times New Roman" w:cs="Times New Roman"/>
          <w:sz w:val="24"/>
          <w:szCs w:val="24"/>
        </w:rPr>
        <w:t xml:space="preserve"> the calculation methodology used to transform flows and characterize them in the impact categories evaluated.</w:t>
      </w:r>
      <w:r w:rsidR="00AB0462">
        <w:rPr>
          <w:rFonts w:ascii="Times New Roman" w:eastAsia="Times New Roman" w:hAnsi="Times New Roman" w:cs="Times New Roman"/>
          <w:sz w:val="24"/>
          <w:szCs w:val="24"/>
        </w:rPr>
        <w:t xml:space="preserve"> </w:t>
      </w:r>
      <w:r w:rsidRPr="000A0C27">
        <w:rPr>
          <w:rFonts w:ascii="Times New Roman" w:eastAsia="Times New Roman" w:hAnsi="Times New Roman" w:cs="Times New Roman"/>
          <w:sz w:val="24"/>
          <w:szCs w:val="24"/>
        </w:rPr>
        <w:t>From this characterization, the impact profile of the system under study is obtained.</w:t>
      </w:r>
    </w:p>
    <w:p w14:paraId="2E465E7C" w14:textId="2C251610" w:rsidR="00570310" w:rsidRDefault="00043D03" w:rsidP="00DC2B0C">
      <w:pPr>
        <w:pStyle w:val="Paragraphedeliste"/>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Interpretation:</w:t>
      </w:r>
      <w:r w:rsidRPr="000A0C27">
        <w:rPr>
          <w:rFonts w:ascii="Times New Roman" w:eastAsia="Times New Roman" w:hAnsi="Times New Roman" w:cs="Times New Roman"/>
          <w:sz w:val="24"/>
          <w:szCs w:val="24"/>
        </w:rPr>
        <w:t xml:space="preserve"> This is the conclusion of steps 2 and 3,</w:t>
      </w:r>
      <w:r w:rsidR="007C47DB">
        <w:rPr>
          <w:rFonts w:ascii="Times New Roman" w:eastAsia="Times New Roman" w:hAnsi="Times New Roman" w:cs="Times New Roman"/>
          <w:sz w:val="24"/>
          <w:szCs w:val="24"/>
        </w:rPr>
        <w:t xml:space="preserve"> presenting</w:t>
      </w:r>
      <w:r w:rsidRPr="000A0C27">
        <w:rPr>
          <w:rFonts w:ascii="Times New Roman" w:eastAsia="Times New Roman" w:hAnsi="Times New Roman" w:cs="Times New Roman"/>
          <w:sz w:val="24"/>
          <w:szCs w:val="24"/>
        </w:rPr>
        <w:t xml:space="preserve"> the results obtained from the hypotheses used, the considerations</w:t>
      </w:r>
      <w:r w:rsidR="007C47DB">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 xml:space="preserve"> and the functional study </w:t>
      </w:r>
      <w:r w:rsidR="007C47DB">
        <w:rPr>
          <w:rFonts w:ascii="Times New Roman" w:eastAsia="Times New Roman" w:hAnsi="Times New Roman" w:cs="Times New Roman"/>
          <w:sz w:val="24"/>
          <w:szCs w:val="24"/>
        </w:rPr>
        <w:t xml:space="preserve">that has been </w:t>
      </w:r>
      <w:r w:rsidRPr="000A0C27">
        <w:rPr>
          <w:rFonts w:ascii="Times New Roman" w:eastAsia="Times New Roman" w:hAnsi="Times New Roman" w:cs="Times New Roman"/>
          <w:sz w:val="24"/>
          <w:szCs w:val="24"/>
        </w:rPr>
        <w:t xml:space="preserve">defined. The phases of the life cycle that have the most impact </w:t>
      </w:r>
      <w:proofErr w:type="gramStart"/>
      <w:r w:rsidR="007C47DB">
        <w:rPr>
          <w:rFonts w:ascii="Times New Roman" w:eastAsia="Times New Roman" w:hAnsi="Times New Roman" w:cs="Times New Roman"/>
          <w:sz w:val="24"/>
          <w:szCs w:val="24"/>
        </w:rPr>
        <w:t>are</w:t>
      </w:r>
      <w:proofErr w:type="gramEnd"/>
      <w:r w:rsidR="007C47DB" w:rsidRPr="000A0C27">
        <w:rPr>
          <w:rFonts w:ascii="Times New Roman" w:eastAsia="Times New Roman" w:hAnsi="Times New Roman" w:cs="Times New Roman"/>
          <w:sz w:val="24"/>
          <w:szCs w:val="24"/>
        </w:rPr>
        <w:t xml:space="preserve"> </w:t>
      </w:r>
      <w:r w:rsidRPr="000A0C27">
        <w:rPr>
          <w:rFonts w:ascii="Times New Roman" w:eastAsia="Times New Roman" w:hAnsi="Times New Roman" w:cs="Times New Roman"/>
          <w:sz w:val="24"/>
          <w:szCs w:val="24"/>
        </w:rPr>
        <w:t>identified, and sensitivity analyses can be carried out to evaluate the behavior of the systems according to the variation of certain parameters. The inter-phase analysis stage is fundamental for decision</w:t>
      </w:r>
      <w:r w:rsidR="007C47DB">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making, as it identifies critical points and provides a basis for future improvements</w:t>
      </w:r>
      <w:r w:rsidR="00DC2B0C">
        <w:rPr>
          <w:rFonts w:ascii="Times New Roman" w:eastAsia="Times New Roman" w:hAnsi="Times New Roman" w:cs="Times New Roman"/>
          <w:sz w:val="24"/>
          <w:szCs w:val="24"/>
        </w:rPr>
        <w:t xml:space="preserve">. </w:t>
      </w:r>
    </w:p>
    <w:p w14:paraId="3022565C" w14:textId="47A717D3" w:rsidR="0023438B" w:rsidRPr="003272F1" w:rsidRDefault="00257457" w:rsidP="00257457">
      <w:pPr>
        <w:ind w:left="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The LCA methodology is mostly used in an iterative way, allowing a better definition of the objectives to be achieved and the system to be analyzed.</w:t>
      </w:r>
    </w:p>
    <w:p w14:paraId="2985781A" w14:textId="77777777" w:rsidR="0023438B" w:rsidRDefault="0023438B" w:rsidP="00A90DD5">
      <w:pPr>
        <w:ind w:firstLine="360"/>
        <w:jc w:val="both"/>
        <w:rPr>
          <w:rFonts w:ascii="Times New Roman" w:eastAsia="Times New Roman" w:hAnsi="Times New Roman" w:cs="Times New Roman"/>
          <w:sz w:val="24"/>
          <w:szCs w:val="24"/>
        </w:rPr>
      </w:pPr>
    </w:p>
    <w:p w14:paraId="61EFF096" w14:textId="4295ABD8" w:rsidR="0023438B" w:rsidRDefault="0023438B" w:rsidP="00A90DD5">
      <w:pPr>
        <w:ind w:firstLine="360"/>
        <w:jc w:val="both"/>
        <w:rPr>
          <w:rFonts w:ascii="Times New Roman" w:eastAsia="Times New Roman" w:hAnsi="Times New Roman" w:cs="Times New Roman"/>
          <w:sz w:val="24"/>
          <w:szCs w:val="24"/>
        </w:rPr>
      </w:pPr>
    </w:p>
    <w:p w14:paraId="7EEB711C" w14:textId="60A1011F" w:rsidR="00D9149C" w:rsidRPr="0012725F" w:rsidRDefault="00720ECA" w:rsidP="00E3372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following sections, a</w:t>
      </w:r>
      <w:r w:rsidR="007C47D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LCA is presented for DRAM using the Lorraine Fab Living Lab as </w:t>
      </w:r>
      <w:r w:rsidR="007C47D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case study.</w:t>
      </w:r>
    </w:p>
    <w:p w14:paraId="0000002F" w14:textId="77777777" w:rsidR="00693859" w:rsidRDefault="00720ECA">
      <w:pPr>
        <w:pStyle w:val="Titre1"/>
        <w:numPr>
          <w:ilvl w:val="0"/>
          <w:numId w:val="4"/>
        </w:numPr>
      </w:pPr>
      <w:bookmarkStart w:id="15" w:name="_heading=h.1fob9te" w:colFirst="0" w:colLast="0"/>
      <w:bookmarkStart w:id="16" w:name="_Toc100769583"/>
      <w:bookmarkEnd w:id="15"/>
      <w:r>
        <w:t>LCA application and results</w:t>
      </w:r>
      <w:bookmarkEnd w:id="16"/>
      <w:r>
        <w:t xml:space="preserve"> </w:t>
      </w:r>
    </w:p>
    <w:p w14:paraId="00000030" w14:textId="77777777" w:rsidR="00693859" w:rsidRDefault="00720ECA">
      <w:pPr>
        <w:pStyle w:val="Titre2"/>
        <w:numPr>
          <w:ilvl w:val="1"/>
          <w:numId w:val="4"/>
        </w:numPr>
      </w:pPr>
      <w:bookmarkStart w:id="17" w:name="_Toc100769584"/>
      <w:r>
        <w:t>Goal and Scope Definition</w:t>
      </w:r>
      <w:bookmarkEnd w:id="17"/>
      <w:r>
        <w:t xml:space="preserve">  </w:t>
      </w:r>
    </w:p>
    <w:p w14:paraId="00000031" w14:textId="56B5C4C3"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this life cycle analysis is </w:t>
      </w:r>
      <w:r w:rsidR="00F949CD">
        <w:rPr>
          <w:rFonts w:ascii="Times New Roman" w:eastAsia="Times New Roman" w:hAnsi="Times New Roman" w:cs="Times New Roman"/>
          <w:sz w:val="24"/>
          <w:szCs w:val="24"/>
        </w:rPr>
        <w:t>to compare</w:t>
      </w:r>
      <w:r>
        <w:rPr>
          <w:rFonts w:ascii="Times New Roman" w:eastAsia="Times New Roman" w:hAnsi="Times New Roman" w:cs="Times New Roman"/>
          <w:sz w:val="24"/>
          <w:szCs w:val="24"/>
        </w:rPr>
        <w:t xml:space="preserve"> the potential impacts produced by a DRAM chain with the impacts produced by</w:t>
      </w:r>
      <w:r w:rsidR="00A30BC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traditional chain of virgin plastic filament for 3D printing</w:t>
      </w:r>
      <w:r w:rsidR="00D5065C">
        <w:rPr>
          <w:rFonts w:ascii="Times New Roman" w:eastAsia="Times New Roman" w:hAnsi="Times New Roman" w:cs="Times New Roman"/>
          <w:sz w:val="24"/>
          <w:szCs w:val="24"/>
        </w:rPr>
        <w:t>.</w:t>
      </w:r>
    </w:p>
    <w:p w14:paraId="00000032" w14:textId="77777777" w:rsidR="00693859" w:rsidRDefault="00720ECA">
      <w:pPr>
        <w:pStyle w:val="Titre2"/>
        <w:numPr>
          <w:ilvl w:val="2"/>
          <w:numId w:val="4"/>
        </w:numPr>
      </w:pPr>
      <w:bookmarkStart w:id="18" w:name="_Toc100769585"/>
      <w:r>
        <w:t>The functional unit</w:t>
      </w:r>
      <w:bookmarkEnd w:id="18"/>
    </w:p>
    <w:p w14:paraId="00000033" w14:textId="5786C677"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this study will compare the environmental impact of two PLA 3D filament supply systems. </w:t>
      </w:r>
      <w:r w:rsidR="00802B4E">
        <w:rPr>
          <w:rFonts w:ascii="Times New Roman" w:eastAsia="Times New Roman" w:hAnsi="Times New Roman" w:cs="Times New Roman"/>
          <w:sz w:val="24"/>
          <w:szCs w:val="24"/>
        </w:rPr>
        <w:t>By way of</w:t>
      </w:r>
      <w:r>
        <w:rPr>
          <w:rFonts w:ascii="Times New Roman" w:eastAsia="Times New Roman" w:hAnsi="Times New Roman" w:cs="Times New Roman"/>
          <w:sz w:val="24"/>
          <w:szCs w:val="24"/>
        </w:rPr>
        <w:t xml:space="preserve"> context </w:t>
      </w:r>
      <w:r w:rsidR="00802B4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th</w:t>
      </w:r>
      <w:r w:rsidR="00802B4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study, the 3D filament will be supplied to all schools and </w:t>
      </w:r>
      <w:r w:rsidR="00B80C46">
        <w:rPr>
          <w:rFonts w:ascii="Times New Roman" w:eastAsia="Times New Roman" w:hAnsi="Times New Roman" w:cs="Times New Roman"/>
          <w:sz w:val="24"/>
          <w:szCs w:val="24"/>
        </w:rPr>
        <w:t xml:space="preserve">high schools </w:t>
      </w:r>
      <w:r>
        <w:rPr>
          <w:rFonts w:ascii="Times New Roman" w:eastAsia="Times New Roman" w:hAnsi="Times New Roman" w:cs="Times New Roman"/>
          <w:sz w:val="24"/>
          <w:szCs w:val="24"/>
        </w:rPr>
        <w:t xml:space="preserve">located in the city of Nancy, France. To compare two or more systems, it is necessary to define a functional unit that </w:t>
      </w:r>
      <w:r w:rsidR="00B80C46">
        <w:rPr>
          <w:rFonts w:ascii="Times New Roman" w:eastAsia="Times New Roman" w:hAnsi="Times New Roman" w:cs="Times New Roman"/>
          <w:sz w:val="24"/>
          <w:szCs w:val="24"/>
        </w:rPr>
        <w:t xml:space="preserve">represents </w:t>
      </w:r>
      <w:r>
        <w:rPr>
          <w:rFonts w:ascii="Times New Roman" w:eastAsia="Times New Roman" w:hAnsi="Times New Roman" w:cs="Times New Roman"/>
          <w:sz w:val="24"/>
          <w:szCs w:val="24"/>
        </w:rPr>
        <w:t xml:space="preserve">the service delivered by both systems. In this case the main service consists </w:t>
      </w:r>
      <w:r w:rsidR="00802B4E">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the </w:t>
      </w:r>
      <w:r w:rsidR="00F949CD">
        <w:rPr>
          <w:rFonts w:ascii="Times New Roman" w:eastAsia="Times New Roman" w:hAnsi="Times New Roman" w:cs="Times New Roman"/>
          <w:sz w:val="24"/>
          <w:szCs w:val="24"/>
        </w:rPr>
        <w:t xml:space="preserve">following: </w:t>
      </w:r>
    </w:p>
    <w:p w14:paraId="00000034" w14:textId="4BA9174B"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sidR="00D9149C">
        <w:rPr>
          <w:rFonts w:ascii="Times New Roman" w:eastAsia="Times New Roman" w:hAnsi="Times New Roman" w:cs="Times New Roman"/>
          <w:i/>
          <w:sz w:val="24"/>
          <w:szCs w:val="24"/>
        </w:rPr>
        <w:t>A m</w:t>
      </w:r>
      <w:r>
        <w:rPr>
          <w:rFonts w:ascii="Times New Roman" w:eastAsia="Times New Roman" w:hAnsi="Times New Roman" w:cs="Times New Roman"/>
          <w:i/>
          <w:sz w:val="24"/>
          <w:szCs w:val="24"/>
        </w:rPr>
        <w:t xml:space="preserve">onthly delivery of 1 kg of </w:t>
      </w:r>
      <w:r w:rsidR="00802B4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standard</w:t>
      </w:r>
      <w:r w:rsidR="00802B4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plastic filament (PLA) to each school and high school in Nancy during ten months of the year</w:t>
      </w:r>
      <w:r w:rsidR="00802B4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p>
    <w:p w14:paraId="00000035" w14:textId="3375F005" w:rsidR="00693859" w:rsidRDefault="00720ECA">
      <w:pPr>
        <w:pStyle w:val="Titre2"/>
        <w:numPr>
          <w:ilvl w:val="2"/>
          <w:numId w:val="4"/>
        </w:numPr>
      </w:pPr>
      <w:bookmarkStart w:id="19" w:name="_Toc100769586"/>
      <w:r>
        <w:t>System boundary</w:t>
      </w:r>
      <w:bookmarkEnd w:id="19"/>
    </w:p>
    <w:p w14:paraId="73006C72" w14:textId="203253A8" w:rsidR="00DE7EC9" w:rsidRDefault="00720ECA" w:rsidP="0012725F">
      <w:pPr>
        <w:ind w:firstLine="360"/>
        <w:jc w:val="both"/>
        <w:rPr>
          <w:rFonts w:ascii="Times New Roman" w:eastAsia="Times New Roman" w:hAnsi="Times New Roman" w:cs="Times New Roman"/>
          <w:sz w:val="24"/>
          <w:szCs w:val="24"/>
        </w:rPr>
      </w:pPr>
      <w:r w:rsidRPr="0012725F">
        <w:rPr>
          <w:rFonts w:ascii="Times New Roman" w:eastAsia="Times New Roman" w:hAnsi="Times New Roman" w:cs="Times New Roman"/>
          <w:sz w:val="24"/>
          <w:szCs w:val="24"/>
        </w:rPr>
        <w:t xml:space="preserve">Figure </w:t>
      </w:r>
      <w:r w:rsidR="0012725F">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w:t>
      </w:r>
      <w:r w:rsidR="00B80C46">
        <w:rPr>
          <w:rFonts w:ascii="Times New Roman" w:eastAsia="Times New Roman" w:hAnsi="Times New Roman" w:cs="Times New Roman"/>
          <w:sz w:val="24"/>
          <w:szCs w:val="24"/>
        </w:rPr>
        <w:t xml:space="preserve">the two systems compared in this study </w:t>
      </w:r>
      <w:r>
        <w:rPr>
          <w:rFonts w:ascii="Times New Roman" w:eastAsia="Times New Roman" w:hAnsi="Times New Roman" w:cs="Times New Roman"/>
          <w:sz w:val="24"/>
          <w:szCs w:val="24"/>
        </w:rPr>
        <w:t>and the processes integrated into the life cycle analysis.</w:t>
      </w:r>
      <w:r w:rsidR="00E33723">
        <w:rPr>
          <w:rFonts w:ascii="Times New Roman" w:eastAsia="Times New Roman" w:hAnsi="Times New Roman" w:cs="Times New Roman"/>
          <w:sz w:val="24"/>
          <w:szCs w:val="24"/>
        </w:rPr>
        <w:t xml:space="preserve"> </w:t>
      </w:r>
      <w:r w:rsidR="00FA0089">
        <w:rPr>
          <w:rFonts w:ascii="Times New Roman" w:eastAsia="Times New Roman" w:hAnsi="Times New Roman" w:cs="Times New Roman"/>
          <w:sz w:val="24"/>
          <w:szCs w:val="24"/>
        </w:rPr>
        <w:t>As can be observed, t</w:t>
      </w:r>
      <w:r w:rsidR="00E33723">
        <w:rPr>
          <w:rFonts w:ascii="Times New Roman" w:eastAsia="Times New Roman" w:hAnsi="Times New Roman" w:cs="Times New Roman"/>
          <w:sz w:val="24"/>
          <w:szCs w:val="24"/>
        </w:rPr>
        <w:t xml:space="preserve">here are three different boundaries represented by </w:t>
      </w:r>
      <w:r w:rsidR="00FB0C9A">
        <w:rPr>
          <w:rFonts w:ascii="Times New Roman" w:eastAsia="Times New Roman" w:hAnsi="Times New Roman" w:cs="Times New Roman"/>
          <w:sz w:val="24"/>
          <w:szCs w:val="24"/>
        </w:rPr>
        <w:t xml:space="preserve">the </w:t>
      </w:r>
      <w:r w:rsidR="00E33723">
        <w:rPr>
          <w:rFonts w:ascii="Times New Roman" w:eastAsia="Times New Roman" w:hAnsi="Times New Roman" w:cs="Times New Roman"/>
          <w:sz w:val="24"/>
          <w:szCs w:val="24"/>
        </w:rPr>
        <w:t>colors green, blue</w:t>
      </w:r>
      <w:r w:rsidR="00FB0C9A">
        <w:rPr>
          <w:rFonts w:ascii="Times New Roman" w:eastAsia="Times New Roman" w:hAnsi="Times New Roman" w:cs="Times New Roman"/>
          <w:sz w:val="24"/>
          <w:szCs w:val="24"/>
        </w:rPr>
        <w:t>,</w:t>
      </w:r>
      <w:r w:rsidR="00E33723">
        <w:rPr>
          <w:rFonts w:ascii="Times New Roman" w:eastAsia="Times New Roman" w:hAnsi="Times New Roman" w:cs="Times New Roman"/>
          <w:sz w:val="24"/>
          <w:szCs w:val="24"/>
        </w:rPr>
        <w:t xml:space="preserve"> and red. The first boundary (green </w:t>
      </w:r>
      <w:r w:rsidR="00FA0089">
        <w:rPr>
          <w:rFonts w:ascii="Times New Roman" w:eastAsia="Times New Roman" w:hAnsi="Times New Roman" w:cs="Times New Roman"/>
          <w:sz w:val="24"/>
          <w:szCs w:val="24"/>
        </w:rPr>
        <w:t>box</w:t>
      </w:r>
      <w:r w:rsidR="00E33723">
        <w:rPr>
          <w:rFonts w:ascii="Times New Roman" w:eastAsia="Times New Roman" w:hAnsi="Times New Roman" w:cs="Times New Roman"/>
          <w:sz w:val="24"/>
          <w:szCs w:val="24"/>
        </w:rPr>
        <w:t xml:space="preserve">) corresponds to the Biosphere, which represents everything related to nature, such as raw materials from natural resources, ecosystems, </w:t>
      </w:r>
      <w:r w:rsidR="00FB0C9A">
        <w:rPr>
          <w:rFonts w:ascii="Times New Roman" w:eastAsia="Times New Roman" w:hAnsi="Times New Roman" w:cs="Times New Roman"/>
          <w:sz w:val="24"/>
          <w:szCs w:val="24"/>
        </w:rPr>
        <w:t xml:space="preserve">and </w:t>
      </w:r>
      <w:r w:rsidR="00E33723">
        <w:rPr>
          <w:rFonts w:ascii="Times New Roman" w:eastAsia="Times New Roman" w:hAnsi="Times New Roman" w:cs="Times New Roman"/>
          <w:sz w:val="24"/>
          <w:szCs w:val="24"/>
        </w:rPr>
        <w:t xml:space="preserve">solar energy. The second boundary (dark blue </w:t>
      </w:r>
      <w:r w:rsidR="00FA0089">
        <w:rPr>
          <w:rFonts w:ascii="Times New Roman" w:eastAsia="Times New Roman" w:hAnsi="Times New Roman" w:cs="Times New Roman"/>
          <w:sz w:val="24"/>
          <w:szCs w:val="24"/>
        </w:rPr>
        <w:t>box</w:t>
      </w:r>
      <w:r w:rsidR="00E33723">
        <w:rPr>
          <w:rFonts w:ascii="Times New Roman" w:eastAsia="Times New Roman" w:hAnsi="Times New Roman" w:cs="Times New Roman"/>
          <w:sz w:val="24"/>
          <w:szCs w:val="24"/>
        </w:rPr>
        <w:t xml:space="preserve">) corresponds to the Technosphere limit, </w:t>
      </w:r>
      <w:r w:rsidR="00F671D1" w:rsidRPr="00F671D1">
        <w:rPr>
          <w:rFonts w:ascii="Times New Roman" w:eastAsia="Times New Roman" w:hAnsi="Times New Roman" w:cs="Times New Roman"/>
          <w:sz w:val="24"/>
          <w:szCs w:val="24"/>
        </w:rPr>
        <w:t>representing human activity (</w:t>
      </w:r>
      <w:proofErr w:type="gramStart"/>
      <w:r w:rsidR="00F671D1" w:rsidRPr="00F671D1">
        <w:rPr>
          <w:rFonts w:ascii="Times New Roman" w:eastAsia="Times New Roman" w:hAnsi="Times New Roman" w:cs="Times New Roman"/>
          <w:sz w:val="24"/>
          <w:szCs w:val="24"/>
        </w:rPr>
        <w:t>e.g.</w:t>
      </w:r>
      <w:proofErr w:type="gramEnd"/>
      <w:r w:rsidR="00F671D1" w:rsidRPr="00F671D1">
        <w:rPr>
          <w:rFonts w:ascii="Times New Roman" w:eastAsia="Times New Roman" w:hAnsi="Times New Roman" w:cs="Times New Roman"/>
          <w:sz w:val="24"/>
          <w:szCs w:val="24"/>
        </w:rPr>
        <w:t xml:space="preserve"> use of electricity, fuel, etc.)</w:t>
      </w:r>
      <w:r w:rsidR="00FB0C9A">
        <w:rPr>
          <w:rFonts w:ascii="Times New Roman" w:eastAsia="Times New Roman" w:hAnsi="Times New Roman" w:cs="Times New Roman"/>
          <w:sz w:val="24"/>
          <w:szCs w:val="24"/>
        </w:rPr>
        <w:t>.</w:t>
      </w:r>
      <w:r w:rsidR="00F671D1" w:rsidRPr="00F671D1" w:rsidDel="00F671D1">
        <w:rPr>
          <w:rFonts w:ascii="Times New Roman" w:eastAsia="Times New Roman" w:hAnsi="Times New Roman" w:cs="Times New Roman"/>
          <w:sz w:val="24"/>
          <w:szCs w:val="24"/>
        </w:rPr>
        <w:t xml:space="preserve"> </w:t>
      </w:r>
      <w:r w:rsidR="00A65C79" w:rsidRPr="00A65C79">
        <w:rPr>
          <w:rFonts w:ascii="Times New Roman" w:eastAsia="Times New Roman" w:hAnsi="Times New Roman" w:cs="Times New Roman"/>
          <w:sz w:val="24"/>
          <w:szCs w:val="24"/>
        </w:rPr>
        <w:t xml:space="preserve">Here, we can observe all the material flows that are </w:t>
      </w:r>
      <w:r w:rsidR="00D90AD9" w:rsidRPr="00A65C79">
        <w:rPr>
          <w:rFonts w:ascii="Times New Roman" w:eastAsia="Times New Roman" w:hAnsi="Times New Roman" w:cs="Times New Roman"/>
          <w:sz w:val="24"/>
          <w:szCs w:val="24"/>
        </w:rPr>
        <w:t>considered</w:t>
      </w:r>
      <w:r w:rsidR="00A65C79" w:rsidRPr="00A65C79">
        <w:rPr>
          <w:rFonts w:ascii="Times New Roman" w:eastAsia="Times New Roman" w:hAnsi="Times New Roman" w:cs="Times New Roman"/>
          <w:sz w:val="24"/>
          <w:szCs w:val="24"/>
        </w:rPr>
        <w:t xml:space="preserve"> for the life cycle analysis, </w:t>
      </w:r>
      <w:r w:rsidR="00D90AD9">
        <w:rPr>
          <w:rFonts w:ascii="Times New Roman" w:eastAsia="Times New Roman" w:hAnsi="Times New Roman" w:cs="Times New Roman"/>
          <w:sz w:val="24"/>
          <w:szCs w:val="24"/>
        </w:rPr>
        <w:t xml:space="preserve">the </w:t>
      </w:r>
      <w:r w:rsidR="00A65C79" w:rsidRPr="00A65C79">
        <w:rPr>
          <w:rFonts w:ascii="Times New Roman" w:eastAsia="Times New Roman" w:hAnsi="Times New Roman" w:cs="Times New Roman"/>
          <w:sz w:val="24"/>
          <w:szCs w:val="24"/>
        </w:rPr>
        <w:t>flows between processes</w:t>
      </w:r>
      <w:r w:rsidR="00FB0C9A">
        <w:rPr>
          <w:rFonts w:ascii="Times New Roman" w:eastAsia="Times New Roman" w:hAnsi="Times New Roman" w:cs="Times New Roman"/>
          <w:sz w:val="24"/>
          <w:szCs w:val="24"/>
        </w:rPr>
        <w:t>,</w:t>
      </w:r>
      <w:r w:rsidR="00A65C79" w:rsidRPr="00A65C79">
        <w:rPr>
          <w:rFonts w:ascii="Times New Roman" w:eastAsia="Times New Roman" w:hAnsi="Times New Roman" w:cs="Times New Roman"/>
          <w:sz w:val="24"/>
          <w:szCs w:val="24"/>
        </w:rPr>
        <w:t xml:space="preserve"> or </w:t>
      </w:r>
      <w:r w:rsidR="00D90AD9">
        <w:rPr>
          <w:rFonts w:ascii="Times New Roman" w:eastAsia="Times New Roman" w:hAnsi="Times New Roman" w:cs="Times New Roman"/>
          <w:sz w:val="24"/>
          <w:szCs w:val="24"/>
        </w:rPr>
        <w:t xml:space="preserve">the </w:t>
      </w:r>
      <w:r w:rsidR="00A65C79" w:rsidRPr="00A65C79">
        <w:rPr>
          <w:rFonts w:ascii="Times New Roman" w:eastAsia="Times New Roman" w:hAnsi="Times New Roman" w:cs="Times New Roman"/>
          <w:sz w:val="24"/>
          <w:szCs w:val="24"/>
        </w:rPr>
        <w:t>flows that are part of the functional unit mentioned above.</w:t>
      </w:r>
      <w:r w:rsidR="00AB0462">
        <w:rPr>
          <w:rFonts w:ascii="Times New Roman" w:eastAsia="Times New Roman" w:hAnsi="Times New Roman" w:cs="Times New Roman"/>
          <w:sz w:val="24"/>
          <w:szCs w:val="24"/>
        </w:rPr>
        <w:t xml:space="preserve"> </w:t>
      </w:r>
      <w:r w:rsidR="00E33723">
        <w:rPr>
          <w:rFonts w:ascii="Times New Roman" w:eastAsia="Times New Roman" w:hAnsi="Times New Roman" w:cs="Times New Roman"/>
          <w:sz w:val="24"/>
          <w:szCs w:val="24"/>
        </w:rPr>
        <w:t xml:space="preserve">Finally, the boundary </w:t>
      </w:r>
      <w:r w:rsidR="00FB0C9A">
        <w:rPr>
          <w:rFonts w:ascii="Times New Roman" w:eastAsia="Times New Roman" w:hAnsi="Times New Roman" w:cs="Times New Roman"/>
          <w:sz w:val="24"/>
          <w:szCs w:val="24"/>
        </w:rPr>
        <w:t xml:space="preserve">in a </w:t>
      </w:r>
      <w:r w:rsidR="00E33723">
        <w:rPr>
          <w:rFonts w:ascii="Times New Roman" w:eastAsia="Times New Roman" w:hAnsi="Times New Roman" w:cs="Times New Roman"/>
          <w:sz w:val="24"/>
          <w:szCs w:val="24"/>
        </w:rPr>
        <w:t xml:space="preserve">light blue color represents the limit of the services and processes taken into consideration in this study. </w:t>
      </w:r>
      <w:r w:rsidR="00C32EA1">
        <w:rPr>
          <w:rFonts w:ascii="Times New Roman" w:eastAsia="Times New Roman" w:hAnsi="Times New Roman" w:cs="Times New Roman"/>
          <w:sz w:val="24"/>
          <w:szCs w:val="24"/>
        </w:rPr>
        <w:t>On the one hand</w:t>
      </w:r>
      <w:r w:rsidR="00FA0089">
        <w:rPr>
          <w:rFonts w:ascii="Times New Roman" w:eastAsia="Times New Roman" w:hAnsi="Times New Roman" w:cs="Times New Roman"/>
          <w:sz w:val="24"/>
          <w:szCs w:val="24"/>
        </w:rPr>
        <w:t>,</w:t>
      </w:r>
      <w:r w:rsidR="00C32EA1">
        <w:rPr>
          <w:rFonts w:ascii="Times New Roman" w:eastAsia="Times New Roman" w:hAnsi="Times New Roman" w:cs="Times New Roman"/>
          <w:sz w:val="24"/>
          <w:szCs w:val="24"/>
        </w:rPr>
        <w:t xml:space="preserve"> </w:t>
      </w:r>
      <w:r w:rsidR="00FA0089">
        <w:rPr>
          <w:rFonts w:ascii="Times New Roman" w:eastAsia="Times New Roman" w:hAnsi="Times New Roman" w:cs="Times New Roman"/>
          <w:sz w:val="24"/>
          <w:szCs w:val="24"/>
        </w:rPr>
        <w:t xml:space="preserve">in the upper process flow, we can observe the </w:t>
      </w:r>
      <w:r w:rsidR="00E33723">
        <w:rPr>
          <w:rFonts w:ascii="Times New Roman" w:eastAsia="Times New Roman" w:hAnsi="Times New Roman" w:cs="Times New Roman"/>
          <w:sz w:val="24"/>
          <w:szCs w:val="24"/>
        </w:rPr>
        <w:t xml:space="preserve">processes considered in the system to produce filament from virgin plastic. The process starts with PLA production, </w:t>
      </w:r>
      <w:r w:rsidR="00FB0C9A">
        <w:rPr>
          <w:rFonts w:ascii="Times New Roman" w:eastAsia="Times New Roman" w:hAnsi="Times New Roman" w:cs="Times New Roman"/>
          <w:sz w:val="24"/>
          <w:szCs w:val="24"/>
        </w:rPr>
        <w:t xml:space="preserve">which is followed by </w:t>
      </w:r>
      <w:r w:rsidR="00E33723">
        <w:rPr>
          <w:rFonts w:ascii="Times New Roman" w:eastAsia="Times New Roman" w:hAnsi="Times New Roman" w:cs="Times New Roman"/>
          <w:sz w:val="24"/>
          <w:szCs w:val="24"/>
        </w:rPr>
        <w:t>PLA transportation, filament production</w:t>
      </w:r>
      <w:r w:rsidR="00FB0C9A">
        <w:rPr>
          <w:rFonts w:ascii="Times New Roman" w:eastAsia="Times New Roman" w:hAnsi="Times New Roman" w:cs="Times New Roman"/>
          <w:sz w:val="24"/>
          <w:szCs w:val="24"/>
        </w:rPr>
        <w:t>,</w:t>
      </w:r>
      <w:r w:rsidR="00E33723">
        <w:rPr>
          <w:rFonts w:ascii="Times New Roman" w:eastAsia="Times New Roman" w:hAnsi="Times New Roman" w:cs="Times New Roman"/>
          <w:sz w:val="24"/>
          <w:szCs w:val="24"/>
        </w:rPr>
        <w:t xml:space="preserve"> and </w:t>
      </w:r>
      <w:r w:rsidR="00FB0C9A">
        <w:rPr>
          <w:rFonts w:ascii="Times New Roman" w:eastAsia="Times New Roman" w:hAnsi="Times New Roman" w:cs="Times New Roman"/>
          <w:sz w:val="24"/>
          <w:szCs w:val="24"/>
        </w:rPr>
        <w:t>finally</w:t>
      </w:r>
      <w:r w:rsidR="00FA0089">
        <w:rPr>
          <w:rFonts w:ascii="Times New Roman" w:eastAsia="Times New Roman" w:hAnsi="Times New Roman" w:cs="Times New Roman"/>
          <w:sz w:val="24"/>
          <w:szCs w:val="24"/>
        </w:rPr>
        <w:t xml:space="preserve"> </w:t>
      </w:r>
      <w:r w:rsidR="00E33723">
        <w:rPr>
          <w:rFonts w:ascii="Times New Roman" w:eastAsia="Times New Roman" w:hAnsi="Times New Roman" w:cs="Times New Roman"/>
          <w:sz w:val="24"/>
          <w:szCs w:val="24"/>
        </w:rPr>
        <w:t>product delivery.</w:t>
      </w:r>
      <w:r w:rsidR="00C32EA1">
        <w:rPr>
          <w:rFonts w:ascii="Times New Roman" w:eastAsia="Times New Roman" w:hAnsi="Times New Roman" w:cs="Times New Roman"/>
          <w:sz w:val="24"/>
          <w:szCs w:val="24"/>
        </w:rPr>
        <w:t xml:space="preserve"> On the other hand, </w:t>
      </w:r>
      <w:r w:rsidR="00676B4E">
        <w:rPr>
          <w:rFonts w:ascii="Times New Roman" w:eastAsia="Times New Roman" w:hAnsi="Times New Roman" w:cs="Times New Roman"/>
          <w:sz w:val="24"/>
          <w:szCs w:val="24"/>
        </w:rPr>
        <w:t>F</w:t>
      </w:r>
      <w:r w:rsidR="00FA0089">
        <w:rPr>
          <w:rFonts w:ascii="Times New Roman" w:eastAsia="Times New Roman" w:hAnsi="Times New Roman" w:cs="Times New Roman"/>
          <w:sz w:val="24"/>
          <w:szCs w:val="24"/>
        </w:rPr>
        <w:t xml:space="preserve">ig. 2 shows the recycling process </w:t>
      </w:r>
      <w:r w:rsidR="00E33723">
        <w:rPr>
          <w:rFonts w:ascii="Times New Roman" w:eastAsia="Times New Roman" w:hAnsi="Times New Roman" w:cs="Times New Roman"/>
          <w:sz w:val="24"/>
          <w:szCs w:val="24"/>
        </w:rPr>
        <w:t>enclosed in the orange box. The process starts with the collection of waste produced by schools and high schools, then the plastic recycling process, the production of filament</w:t>
      </w:r>
      <w:r w:rsidR="00676B4E">
        <w:rPr>
          <w:rFonts w:ascii="Times New Roman" w:eastAsia="Times New Roman" w:hAnsi="Times New Roman" w:cs="Times New Roman"/>
          <w:sz w:val="24"/>
          <w:szCs w:val="24"/>
        </w:rPr>
        <w:t>,</w:t>
      </w:r>
      <w:r w:rsidR="00E33723">
        <w:rPr>
          <w:rFonts w:ascii="Times New Roman" w:eastAsia="Times New Roman" w:hAnsi="Times New Roman" w:cs="Times New Roman"/>
          <w:sz w:val="24"/>
          <w:szCs w:val="24"/>
        </w:rPr>
        <w:t xml:space="preserve"> and the delivery of filament are carried out. </w:t>
      </w:r>
      <w:r>
        <w:rPr>
          <w:rFonts w:ascii="Times New Roman" w:eastAsia="Times New Roman" w:hAnsi="Times New Roman" w:cs="Times New Roman"/>
          <w:sz w:val="24"/>
          <w:szCs w:val="24"/>
        </w:rPr>
        <w:t xml:space="preserve"> </w:t>
      </w:r>
    </w:p>
    <w:p w14:paraId="5B6DA6B2" w14:textId="77777777" w:rsidR="00286FD0" w:rsidRDefault="00286FD0" w:rsidP="0012725F">
      <w:pPr>
        <w:ind w:firstLine="360"/>
        <w:jc w:val="both"/>
        <w:rPr>
          <w:rFonts w:ascii="Times New Roman" w:eastAsia="Times New Roman" w:hAnsi="Times New Roman" w:cs="Times New Roman"/>
          <w:sz w:val="24"/>
          <w:szCs w:val="24"/>
        </w:rPr>
      </w:pPr>
    </w:p>
    <w:p w14:paraId="5131CC5E" w14:textId="71030441" w:rsidR="00A30BCE" w:rsidRDefault="00DE7EC9" w:rsidP="008152DB">
      <w:pPr>
        <w:keepNext/>
        <w:jc w:val="both"/>
      </w:pPr>
      <w:commentRangeStart w:id="20"/>
      <w:r>
        <w:rPr>
          <w:rFonts w:ascii="Times New Roman" w:eastAsia="Times New Roman" w:hAnsi="Times New Roman" w:cs="Times New Roman"/>
          <w:noProof/>
          <w:sz w:val="24"/>
          <w:szCs w:val="24"/>
          <w:lang w:val="en-GB" w:eastAsia="en-GB"/>
        </w:rPr>
        <w:lastRenderedPageBreak/>
        <w:drawing>
          <wp:anchor distT="0" distB="0" distL="114300" distR="114300" simplePos="0" relativeHeight="251658249" behindDoc="0" locked="1" layoutInCell="1" allowOverlap="1" wp14:anchorId="039E3C72" wp14:editId="22B07A58">
            <wp:simplePos x="0" y="0"/>
            <wp:positionH relativeFrom="column">
              <wp:posOffset>62230</wp:posOffset>
            </wp:positionH>
            <wp:positionV relativeFrom="paragraph">
              <wp:posOffset>0</wp:posOffset>
            </wp:positionV>
            <wp:extent cx="5612130" cy="2731770"/>
            <wp:effectExtent l="0" t="0" r="7620" b="0"/>
            <wp:wrapTopAndBottom/>
            <wp:docPr id="3" name="Shape 4"/>
            <wp:cNvGraphicFramePr/>
            <a:graphic xmlns:a="http://schemas.openxmlformats.org/drawingml/2006/main">
              <a:graphicData uri="http://schemas.openxmlformats.org/drawingml/2006/picture">
                <pic:pic xmlns:pic="http://schemas.openxmlformats.org/drawingml/2006/picture">
                  <pic:nvPicPr>
                    <pic:cNvPr id="3" name="Shape 4"/>
                    <pic:cNvPicPr preferRelativeResize="0"/>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l="352" r="352"/>
                    <a:stretch>
                      <a:fillRect/>
                    </a:stretch>
                  </pic:blipFill>
                  <pic:spPr>
                    <a:xfrm>
                      <a:off x="0" y="0"/>
                      <a:ext cx="5612130" cy="2731770"/>
                    </a:xfrm>
                    <a:prstGeom prst="rect">
                      <a:avLst/>
                    </a:prstGeom>
                  </pic:spPr>
                </pic:pic>
              </a:graphicData>
            </a:graphic>
            <wp14:sizeRelH relativeFrom="margin">
              <wp14:pctWidth>0</wp14:pctWidth>
            </wp14:sizeRelH>
            <wp14:sizeRelV relativeFrom="margin">
              <wp14:pctHeight>0</wp14:pctHeight>
            </wp14:sizeRelV>
          </wp:anchor>
        </w:drawing>
      </w:r>
      <w:commentRangeEnd w:id="20"/>
      <w:r w:rsidR="00676B4E">
        <w:rPr>
          <w:rStyle w:val="Marquedecommentaire"/>
        </w:rPr>
        <w:commentReference w:id="20"/>
      </w:r>
    </w:p>
    <w:p w14:paraId="30BC4CA7" w14:textId="7EE61A2F" w:rsidR="00A30BCE" w:rsidRPr="001B2F4A" w:rsidRDefault="00A30BCE" w:rsidP="00A30BCE">
      <w:pPr>
        <w:pStyle w:val="Lgende"/>
        <w:jc w:val="center"/>
        <w:rPr>
          <w:rFonts w:ascii="Times New Roman" w:eastAsia="Times New Roman" w:hAnsi="Times New Roman" w:cs="Times New Roman"/>
          <w:sz w:val="24"/>
          <w:szCs w:val="24"/>
        </w:rPr>
      </w:pPr>
      <w:r w:rsidRPr="001B2F4A">
        <w:rPr>
          <w:rFonts w:ascii="Times New Roman" w:hAnsi="Times New Roman" w:cs="Times New Roman"/>
        </w:rPr>
        <w:t xml:space="preserve">Figure </w:t>
      </w:r>
      <w:r w:rsidRPr="001B2F4A">
        <w:rPr>
          <w:rFonts w:ascii="Times New Roman" w:hAnsi="Times New Roman" w:cs="Times New Roman"/>
        </w:rPr>
        <w:fldChar w:fldCharType="begin"/>
      </w:r>
      <w:r w:rsidRPr="001B2F4A">
        <w:rPr>
          <w:rFonts w:ascii="Times New Roman" w:hAnsi="Times New Roman" w:cs="Times New Roman"/>
        </w:rPr>
        <w:instrText xml:space="preserve"> SEQ Figure \* ARABIC </w:instrText>
      </w:r>
      <w:r w:rsidRPr="001B2F4A">
        <w:rPr>
          <w:rFonts w:ascii="Times New Roman" w:hAnsi="Times New Roman" w:cs="Times New Roman"/>
        </w:rPr>
        <w:fldChar w:fldCharType="separate"/>
      </w:r>
      <w:r w:rsidR="0023438B">
        <w:rPr>
          <w:rFonts w:ascii="Times New Roman" w:hAnsi="Times New Roman" w:cs="Times New Roman"/>
          <w:noProof/>
        </w:rPr>
        <w:t>3</w:t>
      </w:r>
      <w:r w:rsidRPr="001B2F4A">
        <w:rPr>
          <w:rFonts w:ascii="Times New Roman" w:hAnsi="Times New Roman" w:cs="Times New Roman"/>
          <w:noProof/>
        </w:rPr>
        <w:fldChar w:fldCharType="end"/>
      </w:r>
      <w:r w:rsidRPr="001B2F4A">
        <w:rPr>
          <w:rFonts w:ascii="Times New Roman" w:hAnsi="Times New Roman" w:cs="Times New Roman"/>
        </w:rPr>
        <w:t>: System limits for life cycle analysis</w:t>
      </w:r>
    </w:p>
    <w:p w14:paraId="00000039" w14:textId="77777777" w:rsidR="00693859" w:rsidRDefault="00720ECA">
      <w:pPr>
        <w:pStyle w:val="Titre2"/>
        <w:numPr>
          <w:ilvl w:val="2"/>
          <w:numId w:val="4"/>
        </w:numPr>
      </w:pPr>
      <w:bookmarkStart w:id="21" w:name="_Toc100769587"/>
      <w:r>
        <w:t>Selected impact categories</w:t>
      </w:r>
      <w:bookmarkEnd w:id="21"/>
    </w:p>
    <w:p w14:paraId="2D7D2AAF" w14:textId="32EB4069" w:rsidR="00D26F4B" w:rsidRDefault="00720ECA" w:rsidP="0012725F">
      <w:pPr>
        <w:ind w:firstLine="360"/>
        <w:jc w:val="both"/>
        <w:rPr>
          <w:rFonts w:ascii="Times New Roman" w:eastAsia="Times New Roman" w:hAnsi="Times New Roman" w:cs="Times New Roman"/>
          <w:sz w:val="24"/>
          <w:szCs w:val="24"/>
        </w:rPr>
      </w:pPr>
      <w:r w:rsidRPr="0012725F">
        <w:rPr>
          <w:rFonts w:ascii="Times New Roman" w:eastAsia="Times New Roman" w:hAnsi="Times New Roman" w:cs="Times New Roman"/>
          <w:sz w:val="24"/>
          <w:szCs w:val="24"/>
        </w:rPr>
        <w:t>The objective of performing a life cycle analysis is to determine and evaluate the potential environmental impacts produced at different stages in the life cycle of a product, service, activity, or process. However, it is extremely difficult to identify, a priori, the categories of impacts in which the system under study is most detrimental (climate change, eutrophication, etc</w:t>
      </w:r>
      <w:r w:rsidR="00513241">
        <w:rPr>
          <w:rFonts w:ascii="Times New Roman" w:eastAsia="Times New Roman" w:hAnsi="Times New Roman" w:cs="Times New Roman"/>
          <w:sz w:val="24"/>
          <w:szCs w:val="24"/>
        </w:rPr>
        <w:t>.</w:t>
      </w:r>
      <w:r w:rsidRPr="0012725F">
        <w:rPr>
          <w:rFonts w:ascii="Times New Roman" w:eastAsia="Times New Roman" w:hAnsi="Times New Roman" w:cs="Times New Roman"/>
          <w:sz w:val="24"/>
          <w:szCs w:val="24"/>
        </w:rPr>
        <w:t>).</w:t>
      </w:r>
      <w:r w:rsidR="007E13E2">
        <w:rPr>
          <w:rFonts w:ascii="Times New Roman" w:eastAsia="Times New Roman" w:hAnsi="Times New Roman" w:cs="Times New Roman"/>
          <w:sz w:val="24"/>
          <w:szCs w:val="24"/>
        </w:rPr>
        <w:t xml:space="preserve"> </w:t>
      </w:r>
    </w:p>
    <w:p w14:paraId="037D3D1E" w14:textId="60C21627" w:rsidR="009A7C8F" w:rsidRPr="003272F1" w:rsidRDefault="00D26F4B" w:rsidP="002447EB">
      <w:pPr>
        <w:ind w:firstLine="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T</w:t>
      </w:r>
      <w:r w:rsidR="004975C7" w:rsidRPr="003272F1">
        <w:rPr>
          <w:rFonts w:ascii="Times New Roman" w:eastAsia="Times New Roman" w:hAnsi="Times New Roman" w:cs="Times New Roman"/>
          <w:sz w:val="24"/>
          <w:szCs w:val="24"/>
        </w:rPr>
        <w:t>wo major domains were identified which are present in each of the scenarios</w:t>
      </w:r>
      <w:r w:rsidRPr="003272F1">
        <w:rPr>
          <w:rFonts w:ascii="Times New Roman" w:eastAsia="Times New Roman" w:hAnsi="Times New Roman" w:cs="Times New Roman"/>
          <w:sz w:val="24"/>
          <w:szCs w:val="24"/>
        </w:rPr>
        <w:t xml:space="preserve"> evaluated</w:t>
      </w:r>
      <w:r w:rsidR="004975C7" w:rsidRPr="003272F1">
        <w:rPr>
          <w:rFonts w:ascii="Times New Roman" w:eastAsia="Times New Roman" w:hAnsi="Times New Roman" w:cs="Times New Roman"/>
          <w:sz w:val="24"/>
          <w:szCs w:val="24"/>
        </w:rPr>
        <w:t xml:space="preserve">. First, the production of </w:t>
      </w:r>
      <w:r w:rsidR="00F671D1" w:rsidRPr="003272F1">
        <w:rPr>
          <w:rFonts w:ascii="Times New Roman" w:eastAsia="Times New Roman" w:hAnsi="Times New Roman" w:cs="Times New Roman"/>
          <w:sz w:val="24"/>
          <w:szCs w:val="24"/>
        </w:rPr>
        <w:t>plastics (</w:t>
      </w:r>
      <w:r w:rsidR="004975C7" w:rsidRPr="003272F1">
        <w:rPr>
          <w:rFonts w:ascii="Times New Roman" w:eastAsia="Times New Roman" w:hAnsi="Times New Roman" w:cs="Times New Roman"/>
          <w:sz w:val="24"/>
          <w:szCs w:val="24"/>
        </w:rPr>
        <w:t>in this case bioplastics</w:t>
      </w:r>
      <w:r w:rsidR="00006B2B" w:rsidRPr="003272F1">
        <w:rPr>
          <w:rFonts w:ascii="Times New Roman" w:eastAsia="Times New Roman" w:hAnsi="Times New Roman" w:cs="Times New Roman"/>
          <w:sz w:val="24"/>
          <w:szCs w:val="24"/>
        </w:rPr>
        <w:t>)</w:t>
      </w:r>
      <w:r w:rsidR="004975C7" w:rsidRPr="003272F1">
        <w:rPr>
          <w:rFonts w:ascii="Times New Roman" w:eastAsia="Times New Roman" w:hAnsi="Times New Roman" w:cs="Times New Roman"/>
          <w:sz w:val="24"/>
          <w:szCs w:val="24"/>
        </w:rPr>
        <w:t xml:space="preserve"> compared to the recycling of plastics. Second, the integration of these materials in additive manufacturing as raw material for the subsequent printing </w:t>
      </w:r>
      <w:r w:rsidR="00006B2B" w:rsidRPr="003272F1">
        <w:rPr>
          <w:rFonts w:ascii="Times New Roman" w:eastAsia="Times New Roman" w:hAnsi="Times New Roman" w:cs="Times New Roman"/>
          <w:sz w:val="24"/>
          <w:szCs w:val="24"/>
        </w:rPr>
        <w:t xml:space="preserve">of </w:t>
      </w:r>
      <w:r w:rsidR="004975C7" w:rsidRPr="003272F1">
        <w:rPr>
          <w:rFonts w:ascii="Times New Roman" w:eastAsia="Times New Roman" w:hAnsi="Times New Roman" w:cs="Times New Roman"/>
          <w:sz w:val="24"/>
          <w:szCs w:val="24"/>
        </w:rPr>
        <w:t>products.</w:t>
      </w:r>
    </w:p>
    <w:p w14:paraId="0000003A" w14:textId="7CD711AB" w:rsidR="00693859" w:rsidRPr="0012725F" w:rsidRDefault="00720ECA" w:rsidP="0012725F">
      <w:pPr>
        <w:ind w:firstLine="360"/>
        <w:jc w:val="both"/>
        <w:rPr>
          <w:rFonts w:ascii="Times New Roman" w:eastAsia="Times New Roman" w:hAnsi="Times New Roman" w:cs="Times New Roman"/>
          <w:sz w:val="24"/>
          <w:szCs w:val="24"/>
        </w:rPr>
      </w:pPr>
      <w:proofErr w:type="gramStart"/>
      <w:r w:rsidRPr="0012725F">
        <w:rPr>
          <w:rFonts w:ascii="Times New Roman" w:eastAsia="Times New Roman" w:hAnsi="Times New Roman" w:cs="Times New Roman"/>
          <w:sz w:val="24"/>
          <w:szCs w:val="24"/>
        </w:rPr>
        <w:t>In order to</w:t>
      </w:r>
      <w:proofErr w:type="gramEnd"/>
      <w:r w:rsidRPr="0012725F">
        <w:rPr>
          <w:rFonts w:ascii="Times New Roman" w:eastAsia="Times New Roman" w:hAnsi="Times New Roman" w:cs="Times New Roman"/>
          <w:sz w:val="24"/>
          <w:szCs w:val="24"/>
        </w:rPr>
        <w:t xml:space="preserve"> define </w:t>
      </w:r>
      <w:r w:rsidR="008C7F76">
        <w:rPr>
          <w:rFonts w:ascii="Times New Roman" w:eastAsia="Times New Roman" w:hAnsi="Times New Roman" w:cs="Times New Roman"/>
          <w:sz w:val="24"/>
          <w:szCs w:val="24"/>
        </w:rPr>
        <w:t xml:space="preserve">the </w:t>
      </w:r>
      <w:r w:rsidR="008C7F76" w:rsidRPr="0012725F">
        <w:rPr>
          <w:rFonts w:ascii="Times New Roman" w:eastAsia="Times New Roman" w:hAnsi="Times New Roman" w:cs="Times New Roman"/>
          <w:sz w:val="24"/>
          <w:szCs w:val="24"/>
        </w:rPr>
        <w:t xml:space="preserve">indicators </w:t>
      </w:r>
      <w:r w:rsidR="008C7F76">
        <w:rPr>
          <w:rFonts w:ascii="Times New Roman" w:eastAsia="Times New Roman" w:hAnsi="Times New Roman" w:cs="Times New Roman"/>
          <w:sz w:val="24"/>
          <w:szCs w:val="24"/>
        </w:rPr>
        <w:t xml:space="preserve">which are </w:t>
      </w:r>
      <w:r w:rsidRPr="0012725F">
        <w:rPr>
          <w:rFonts w:ascii="Times New Roman" w:eastAsia="Times New Roman" w:hAnsi="Times New Roman" w:cs="Times New Roman"/>
          <w:sz w:val="24"/>
          <w:szCs w:val="24"/>
        </w:rPr>
        <w:t xml:space="preserve">more pertinent to the DRAM approach, two literature </w:t>
      </w:r>
      <w:r>
        <w:rPr>
          <w:rFonts w:ascii="Times New Roman" w:eastAsia="Times New Roman" w:hAnsi="Times New Roman" w:cs="Times New Roman"/>
          <w:sz w:val="24"/>
          <w:szCs w:val="24"/>
        </w:rPr>
        <w:t>reviews</w:t>
      </w:r>
      <w:r w:rsidRPr="00127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w:t>
      </w:r>
      <w:r w:rsidRPr="0012725F">
        <w:rPr>
          <w:rFonts w:ascii="Times New Roman" w:eastAsia="Times New Roman" w:hAnsi="Times New Roman" w:cs="Times New Roman"/>
          <w:sz w:val="24"/>
          <w:szCs w:val="24"/>
        </w:rPr>
        <w:t xml:space="preserve"> been performed. In th</w:t>
      </w:r>
      <w:r w:rsidR="00712412">
        <w:rPr>
          <w:rFonts w:ascii="Times New Roman" w:eastAsia="Times New Roman" w:hAnsi="Times New Roman" w:cs="Times New Roman"/>
          <w:sz w:val="24"/>
          <w:szCs w:val="24"/>
        </w:rPr>
        <w:t>ese</w:t>
      </w:r>
      <w:r w:rsidRPr="0012725F">
        <w:rPr>
          <w:rFonts w:ascii="Times New Roman" w:eastAsia="Times New Roman" w:hAnsi="Times New Roman" w:cs="Times New Roman"/>
          <w:sz w:val="24"/>
          <w:szCs w:val="24"/>
        </w:rPr>
        <w:t xml:space="preserve"> literature </w:t>
      </w:r>
      <w:r>
        <w:rPr>
          <w:rFonts w:ascii="Times New Roman" w:eastAsia="Times New Roman" w:hAnsi="Times New Roman" w:cs="Times New Roman"/>
          <w:sz w:val="24"/>
          <w:szCs w:val="24"/>
        </w:rPr>
        <w:t>review</w:t>
      </w:r>
      <w:r w:rsidR="00712412">
        <w:rPr>
          <w:rFonts w:ascii="Times New Roman" w:eastAsia="Times New Roman" w:hAnsi="Times New Roman" w:cs="Times New Roman"/>
          <w:sz w:val="24"/>
          <w:szCs w:val="24"/>
        </w:rPr>
        <w:t>s</w:t>
      </w:r>
      <w:r w:rsidRPr="0012725F">
        <w:rPr>
          <w:rFonts w:ascii="Times New Roman" w:eastAsia="Times New Roman" w:hAnsi="Times New Roman" w:cs="Times New Roman"/>
          <w:sz w:val="24"/>
          <w:szCs w:val="24"/>
        </w:rPr>
        <w:t xml:space="preserve">, studies of LCA evaluation applied to bioplastics (such as PLA) and additive manufacturing technology (3D printing) have been analyzed. </w:t>
      </w:r>
      <w:r w:rsidR="00D5407B">
        <w:rPr>
          <w:rFonts w:ascii="Times New Roman" w:eastAsia="Times New Roman" w:hAnsi="Times New Roman" w:cs="Times New Roman"/>
          <w:sz w:val="24"/>
          <w:szCs w:val="24"/>
        </w:rPr>
        <w:t xml:space="preserve"> </w:t>
      </w:r>
    </w:p>
    <w:p w14:paraId="0000003B" w14:textId="507FFD65" w:rsidR="00693859" w:rsidRDefault="00E75D05" w:rsidP="0012725F">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Considering</w:t>
      </w:r>
      <w:r w:rsidR="002737FE">
        <w:rPr>
          <w:rFonts w:ascii="Times New Roman" w:eastAsia="Times New Roman" w:hAnsi="Times New Roman" w:cs="Times New Roman"/>
          <w:color w:val="000000"/>
          <w:sz w:val="24"/>
          <w:szCs w:val="24"/>
        </w:rPr>
        <w:t xml:space="preserve"> the studies related to</w:t>
      </w:r>
      <w:r>
        <w:rPr>
          <w:rFonts w:ascii="Times New Roman" w:eastAsia="Times New Roman" w:hAnsi="Times New Roman" w:cs="Times New Roman"/>
          <w:color w:val="000000"/>
          <w:sz w:val="24"/>
          <w:szCs w:val="24"/>
        </w:rPr>
        <w:t xml:space="preserve"> LCA applied to bioplastics evaluation, t</w:t>
      </w:r>
      <w:r w:rsidR="00712412">
        <w:rPr>
          <w:rFonts w:ascii="Times New Roman" w:eastAsia="Times New Roman" w:hAnsi="Times New Roman" w:cs="Times New Roman"/>
          <w:color w:val="000000"/>
          <w:sz w:val="24"/>
          <w:szCs w:val="24"/>
        </w:rPr>
        <w:t xml:space="preserve">he </w:t>
      </w:r>
      <w:r w:rsidR="00720ECA">
        <w:rPr>
          <w:rFonts w:ascii="Times New Roman" w:eastAsia="Times New Roman" w:hAnsi="Times New Roman" w:cs="Times New Roman"/>
          <w:color w:val="000000"/>
          <w:sz w:val="24"/>
          <w:szCs w:val="24"/>
        </w:rPr>
        <w:t>literature review conducted by</w:t>
      </w:r>
      <w:r w:rsidR="00A66EA1">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Bishop et al. (2021)</w:t>
      </w:r>
      <w:r w:rsidR="00720ECA">
        <w:rPr>
          <w:rFonts w:ascii="Times New Roman" w:eastAsia="Times New Roman" w:hAnsi="Times New Roman" w:cs="Times New Roman"/>
          <w:color w:val="000000"/>
          <w:sz w:val="24"/>
          <w:szCs w:val="24"/>
        </w:rPr>
        <w:t xml:space="preserve"> evaluated the trends of the impact categories used across all the articles </w:t>
      </w:r>
      <w:r w:rsidR="00712412">
        <w:rPr>
          <w:rFonts w:ascii="Times New Roman" w:eastAsia="Times New Roman" w:hAnsi="Times New Roman" w:cs="Times New Roman"/>
          <w:color w:val="000000"/>
          <w:sz w:val="24"/>
          <w:szCs w:val="24"/>
        </w:rPr>
        <w:t xml:space="preserve">related to </w:t>
      </w:r>
      <w:r>
        <w:rPr>
          <w:rFonts w:ascii="Times New Roman" w:eastAsia="Times New Roman" w:hAnsi="Times New Roman" w:cs="Times New Roman"/>
          <w:color w:val="000000"/>
          <w:sz w:val="24"/>
          <w:szCs w:val="24"/>
        </w:rPr>
        <w:t>this topic</w:t>
      </w:r>
      <w:r w:rsidR="00720ECA">
        <w:rPr>
          <w:rFonts w:ascii="Times New Roman" w:eastAsia="Times New Roman" w:hAnsi="Times New Roman" w:cs="Times New Roman"/>
          <w:color w:val="000000"/>
          <w:sz w:val="24"/>
          <w:szCs w:val="24"/>
        </w:rPr>
        <w:t>. This review explore</w:t>
      </w:r>
      <w:r w:rsidR="00712412">
        <w:rPr>
          <w:rFonts w:ascii="Times New Roman" w:eastAsia="Times New Roman" w:hAnsi="Times New Roman" w:cs="Times New Roman"/>
          <w:color w:val="000000"/>
          <w:sz w:val="24"/>
          <w:szCs w:val="24"/>
        </w:rPr>
        <w:t>d</w:t>
      </w:r>
      <w:r w:rsidR="00720ECA">
        <w:rPr>
          <w:rFonts w:ascii="Times New Roman" w:eastAsia="Times New Roman" w:hAnsi="Times New Roman" w:cs="Times New Roman"/>
          <w:color w:val="000000"/>
          <w:sz w:val="24"/>
          <w:szCs w:val="24"/>
        </w:rPr>
        <w:t xml:space="preserve"> 44 LCA articles that compare the performance of selected bioplastics with </w:t>
      </w:r>
      <w:r w:rsidR="00712412">
        <w:rPr>
          <w:rFonts w:ascii="Times New Roman" w:eastAsia="Times New Roman" w:hAnsi="Times New Roman" w:cs="Times New Roman"/>
          <w:color w:val="000000"/>
          <w:sz w:val="24"/>
          <w:szCs w:val="24"/>
        </w:rPr>
        <w:t xml:space="preserve">the </w:t>
      </w:r>
      <w:r w:rsidR="002737FE">
        <w:rPr>
          <w:rFonts w:ascii="Times New Roman" w:eastAsia="Times New Roman" w:hAnsi="Times New Roman" w:cs="Times New Roman"/>
          <w:color w:val="000000"/>
          <w:sz w:val="24"/>
          <w:szCs w:val="24"/>
        </w:rPr>
        <w:t>performance</w:t>
      </w:r>
      <w:r w:rsidR="00712412">
        <w:rPr>
          <w:rFonts w:ascii="Times New Roman" w:eastAsia="Times New Roman" w:hAnsi="Times New Roman" w:cs="Times New Roman"/>
          <w:color w:val="000000"/>
          <w:sz w:val="24"/>
          <w:szCs w:val="24"/>
        </w:rPr>
        <w:t xml:space="preserve"> of</w:t>
      </w:r>
      <w:r w:rsidR="00720ECA">
        <w:rPr>
          <w:rFonts w:ascii="Times New Roman" w:eastAsia="Times New Roman" w:hAnsi="Times New Roman" w:cs="Times New Roman"/>
          <w:color w:val="000000"/>
          <w:sz w:val="24"/>
          <w:szCs w:val="24"/>
        </w:rPr>
        <w:t xml:space="preserve"> petrochemical plastics. The results obtained </w:t>
      </w:r>
      <w:r w:rsidR="004970DA">
        <w:rPr>
          <w:rFonts w:ascii="Times New Roman" w:eastAsia="Times New Roman" w:hAnsi="Times New Roman" w:cs="Times New Roman"/>
          <w:color w:val="000000"/>
          <w:sz w:val="24"/>
          <w:szCs w:val="24"/>
        </w:rPr>
        <w:t>from</w:t>
      </w:r>
      <w:r w:rsidR="00720ECA">
        <w:rPr>
          <w:rFonts w:ascii="Times New Roman" w:eastAsia="Times New Roman" w:hAnsi="Times New Roman" w:cs="Times New Roman"/>
          <w:color w:val="000000"/>
          <w:sz w:val="24"/>
          <w:szCs w:val="24"/>
        </w:rPr>
        <w:t xml:space="preserve"> this literature review have shown that the most used impact category</w:t>
      </w:r>
      <w:r>
        <w:rPr>
          <w:rFonts w:ascii="Times New Roman" w:eastAsia="Times New Roman" w:hAnsi="Times New Roman" w:cs="Times New Roman"/>
          <w:color w:val="000000"/>
          <w:sz w:val="24"/>
          <w:szCs w:val="24"/>
        </w:rPr>
        <w:t xml:space="preserve"> for bioplastics evaluation</w:t>
      </w:r>
      <w:r w:rsidR="00720ECA">
        <w:rPr>
          <w:rFonts w:ascii="Times New Roman" w:eastAsia="Times New Roman" w:hAnsi="Times New Roman" w:cs="Times New Roman"/>
          <w:color w:val="000000"/>
          <w:sz w:val="24"/>
          <w:szCs w:val="24"/>
        </w:rPr>
        <w:t xml:space="preserve"> is climate change, followed by </w:t>
      </w:r>
      <w:r w:rsidR="004970DA">
        <w:rPr>
          <w:rFonts w:ascii="Times New Roman" w:eastAsia="Times New Roman" w:hAnsi="Times New Roman" w:cs="Times New Roman"/>
          <w:color w:val="000000"/>
          <w:sz w:val="24"/>
          <w:szCs w:val="24"/>
        </w:rPr>
        <w:t xml:space="preserve">potential </w:t>
      </w:r>
      <w:r w:rsidR="00720ECA">
        <w:rPr>
          <w:rFonts w:ascii="Times New Roman" w:eastAsia="Times New Roman" w:hAnsi="Times New Roman" w:cs="Times New Roman"/>
          <w:color w:val="000000"/>
          <w:sz w:val="24"/>
          <w:szCs w:val="24"/>
        </w:rPr>
        <w:t>eutrophication variations, resource depletion, human toxicity</w:t>
      </w:r>
      <w:r w:rsidR="004970DA">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photochemical oxidant formation, ozone depletion, ecotoxicity, particulate matter formation, energy </w:t>
      </w:r>
      <w:r>
        <w:rPr>
          <w:rFonts w:ascii="Times New Roman" w:eastAsia="Times New Roman" w:hAnsi="Times New Roman" w:cs="Times New Roman"/>
          <w:color w:val="000000"/>
          <w:sz w:val="24"/>
          <w:szCs w:val="24"/>
        </w:rPr>
        <w:t>c</w:t>
      </w:r>
      <w:r w:rsidR="00720ECA">
        <w:rPr>
          <w:rFonts w:ascii="Times New Roman" w:eastAsia="Times New Roman" w:hAnsi="Times New Roman" w:cs="Times New Roman"/>
          <w:color w:val="000000"/>
          <w:sz w:val="24"/>
          <w:szCs w:val="24"/>
        </w:rPr>
        <w:t>onsumption, land</w:t>
      </w:r>
      <w:r w:rsidR="004970DA">
        <w:rPr>
          <w:rFonts w:ascii="Times New Roman" w:eastAsia="Times New Roman" w:hAnsi="Times New Roman" w:cs="Times New Roman"/>
          <w:color w:val="000000"/>
          <w:sz w:val="24"/>
          <w:szCs w:val="24"/>
        </w:rPr>
        <w:t xml:space="preserve"> </w:t>
      </w:r>
      <w:r w:rsidR="00720ECA">
        <w:rPr>
          <w:rFonts w:ascii="Times New Roman" w:eastAsia="Times New Roman" w:hAnsi="Times New Roman" w:cs="Times New Roman"/>
          <w:color w:val="000000"/>
          <w:sz w:val="24"/>
          <w:szCs w:val="24"/>
        </w:rPr>
        <w:t xml:space="preserve">use, and water consumption.  </w:t>
      </w:r>
    </w:p>
    <w:p w14:paraId="0000003C" w14:textId="707D5397" w:rsidR="00693859" w:rsidRDefault="00E75D05" w:rsidP="0012725F">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Regarding</w:t>
      </w:r>
      <w:r w:rsidR="00720ECA">
        <w:rPr>
          <w:rFonts w:ascii="Times New Roman" w:eastAsia="Times New Roman" w:hAnsi="Times New Roman" w:cs="Times New Roman"/>
          <w:color w:val="000000"/>
          <w:sz w:val="24"/>
          <w:szCs w:val="24"/>
        </w:rPr>
        <w:t xml:space="preserve"> additive manufacturing technology, </w:t>
      </w:r>
      <w:r>
        <w:rPr>
          <w:rFonts w:ascii="Times New Roman" w:eastAsia="Times New Roman" w:hAnsi="Times New Roman" w:cs="Times New Roman"/>
          <w:color w:val="000000"/>
          <w:sz w:val="24"/>
          <w:szCs w:val="24"/>
        </w:rPr>
        <w:t>a literature review has been conducted</w:t>
      </w:r>
      <w:r w:rsidR="009D63BE">
        <w:rPr>
          <w:rFonts w:ascii="Times New Roman" w:eastAsia="Times New Roman" w:hAnsi="Times New Roman" w:cs="Times New Roman"/>
          <w:color w:val="000000"/>
          <w:sz w:val="24"/>
          <w:szCs w:val="24"/>
        </w:rPr>
        <w:t xml:space="preserve">, </w:t>
      </w:r>
      <w:r w:rsidR="009D63BE" w:rsidRPr="009D63BE">
        <w:rPr>
          <w:rFonts w:ascii="Times New Roman" w:eastAsia="Times New Roman" w:hAnsi="Times New Roman" w:cs="Times New Roman"/>
          <w:color w:val="000000"/>
          <w:sz w:val="24"/>
          <w:szCs w:val="24"/>
        </w:rPr>
        <w:t>where articles related to the application of LCA in the context of additive manufacturing have been searched and analyzed</w:t>
      </w:r>
      <w:r>
        <w:rPr>
          <w:rFonts w:ascii="Times New Roman" w:eastAsia="Times New Roman" w:hAnsi="Times New Roman" w:cs="Times New Roman"/>
          <w:color w:val="000000"/>
          <w:sz w:val="24"/>
          <w:szCs w:val="24"/>
        </w:rPr>
        <w:t>.</w:t>
      </w:r>
      <w:r w:rsidR="009D63BE">
        <w:rPr>
          <w:rFonts w:ascii="Times New Roman" w:eastAsia="Times New Roman" w:hAnsi="Times New Roman" w:cs="Times New Roman"/>
          <w:color w:val="000000"/>
          <w:sz w:val="24"/>
          <w:szCs w:val="24"/>
        </w:rPr>
        <w:t xml:space="preserve"> Then</w:t>
      </w:r>
      <w:r w:rsidR="009D63BE" w:rsidRPr="009D63BE">
        <w:rPr>
          <w:rFonts w:ascii="Times New Roman" w:eastAsia="Times New Roman" w:hAnsi="Times New Roman" w:cs="Times New Roman"/>
          <w:color w:val="000000"/>
          <w:sz w:val="24"/>
          <w:szCs w:val="24"/>
        </w:rPr>
        <w:t xml:space="preserve">, the impact categories considered among the </w:t>
      </w:r>
      <w:r w:rsidR="004970DA">
        <w:rPr>
          <w:rFonts w:ascii="Times New Roman" w:eastAsia="Times New Roman" w:hAnsi="Times New Roman" w:cs="Times New Roman"/>
          <w:color w:val="000000"/>
          <w:sz w:val="24"/>
          <w:szCs w:val="24"/>
        </w:rPr>
        <w:t>four</w:t>
      </w:r>
      <w:r w:rsidR="009D63BE" w:rsidRPr="009D63BE">
        <w:rPr>
          <w:rFonts w:ascii="Times New Roman" w:eastAsia="Times New Roman" w:hAnsi="Times New Roman" w:cs="Times New Roman"/>
          <w:color w:val="000000"/>
          <w:sz w:val="24"/>
          <w:szCs w:val="24"/>
        </w:rPr>
        <w:t xml:space="preserve"> articles found were analyzed.</w:t>
      </w:r>
      <w:r>
        <w:rPr>
          <w:rFonts w:ascii="Times New Roman" w:eastAsia="Times New Roman" w:hAnsi="Times New Roman" w:cs="Times New Roman"/>
          <w:color w:val="000000"/>
          <w:sz w:val="24"/>
          <w:szCs w:val="24"/>
        </w:rPr>
        <w:t xml:space="preserve"> </w:t>
      </w:r>
      <w:r w:rsidR="009D63BE">
        <w:rPr>
          <w:rFonts w:ascii="Times New Roman" w:eastAsia="Times New Roman" w:hAnsi="Times New Roman" w:cs="Times New Roman"/>
          <w:color w:val="000000"/>
          <w:sz w:val="24"/>
          <w:szCs w:val="24"/>
        </w:rPr>
        <w:t>The results of the literature review</w:t>
      </w:r>
      <w:r w:rsidR="00720ECA">
        <w:rPr>
          <w:rFonts w:ascii="Times New Roman" w:eastAsia="Times New Roman" w:hAnsi="Times New Roman" w:cs="Times New Roman"/>
          <w:color w:val="000000"/>
          <w:sz w:val="24"/>
          <w:szCs w:val="24"/>
        </w:rPr>
        <w:t xml:space="preserve"> have shown that the most evaluated </w:t>
      </w:r>
      <w:r w:rsidR="009D63BE">
        <w:rPr>
          <w:rFonts w:ascii="Times New Roman" w:eastAsia="Times New Roman" w:hAnsi="Times New Roman" w:cs="Times New Roman"/>
          <w:color w:val="000000"/>
          <w:sz w:val="24"/>
          <w:szCs w:val="24"/>
        </w:rPr>
        <w:t xml:space="preserve">impact </w:t>
      </w:r>
      <w:r w:rsidR="00720ECA">
        <w:rPr>
          <w:rFonts w:ascii="Times New Roman" w:eastAsia="Times New Roman" w:hAnsi="Times New Roman" w:cs="Times New Roman"/>
          <w:color w:val="000000"/>
          <w:sz w:val="24"/>
          <w:szCs w:val="24"/>
        </w:rPr>
        <w:t>category is the cumulative energy demand (CED) of the system</w:t>
      </w:r>
      <w:r w:rsidR="00A66EA1">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w:t>
      </w:r>
      <w:proofErr w:type="spellStart"/>
      <w:r w:rsidR="00960886" w:rsidRPr="00960886">
        <w:rPr>
          <w:rFonts w:ascii="Times New Roman" w:eastAsia="Times New Roman" w:hAnsi="Times New Roman" w:cs="Times New Roman"/>
          <w:color w:val="000000"/>
          <w:sz w:val="24"/>
          <w:szCs w:val="24"/>
        </w:rPr>
        <w:t>Cerdas</w:t>
      </w:r>
      <w:proofErr w:type="spellEnd"/>
      <w:r w:rsidR="00960886" w:rsidRPr="00960886">
        <w:rPr>
          <w:rFonts w:ascii="Times New Roman" w:eastAsia="Times New Roman" w:hAnsi="Times New Roman" w:cs="Times New Roman"/>
          <w:color w:val="000000"/>
          <w:sz w:val="24"/>
          <w:szCs w:val="24"/>
        </w:rPr>
        <w:t xml:space="preserve"> et al., 2017; </w:t>
      </w:r>
      <w:proofErr w:type="spellStart"/>
      <w:r w:rsidR="00960886" w:rsidRPr="00960886">
        <w:rPr>
          <w:rFonts w:ascii="Times New Roman" w:eastAsia="Times New Roman" w:hAnsi="Times New Roman" w:cs="Times New Roman"/>
          <w:color w:val="000000"/>
          <w:sz w:val="24"/>
          <w:szCs w:val="24"/>
        </w:rPr>
        <w:t>Kellens</w:t>
      </w:r>
      <w:proofErr w:type="spellEnd"/>
      <w:r w:rsidR="00960886" w:rsidRPr="00960886">
        <w:rPr>
          <w:rFonts w:ascii="Times New Roman" w:eastAsia="Times New Roman" w:hAnsi="Times New Roman" w:cs="Times New Roman"/>
          <w:color w:val="000000"/>
          <w:sz w:val="24"/>
          <w:szCs w:val="24"/>
        </w:rPr>
        <w:t xml:space="preserve"> et al., 2017; </w:t>
      </w:r>
      <w:proofErr w:type="spellStart"/>
      <w:r w:rsidR="00960886" w:rsidRPr="00960886">
        <w:rPr>
          <w:rFonts w:ascii="Times New Roman" w:eastAsia="Times New Roman" w:hAnsi="Times New Roman" w:cs="Times New Roman"/>
          <w:color w:val="000000"/>
          <w:sz w:val="24"/>
          <w:szCs w:val="24"/>
        </w:rPr>
        <w:t>Kreiger</w:t>
      </w:r>
      <w:proofErr w:type="spellEnd"/>
      <w:r w:rsidR="00960886" w:rsidRPr="00960886">
        <w:rPr>
          <w:rFonts w:ascii="Times New Roman" w:eastAsia="Times New Roman" w:hAnsi="Times New Roman" w:cs="Times New Roman"/>
          <w:color w:val="000000"/>
          <w:sz w:val="24"/>
          <w:szCs w:val="24"/>
        </w:rPr>
        <w:t xml:space="preserve"> and Pearce, 2013; Quinlan et al., 2017)</w:t>
      </w:r>
      <w:r w:rsidR="005A381D">
        <w:rPr>
          <w:rFonts w:ascii="Times New Roman" w:eastAsia="Times New Roman" w:hAnsi="Times New Roman" w:cs="Times New Roman"/>
          <w:color w:val="000000"/>
          <w:sz w:val="24"/>
          <w:szCs w:val="24"/>
        </w:rPr>
        <w:t xml:space="preserve">. </w:t>
      </w:r>
      <w:r w:rsidR="00720ECA">
        <w:rPr>
          <w:rFonts w:ascii="Times New Roman" w:eastAsia="Times New Roman" w:hAnsi="Times New Roman" w:cs="Times New Roman"/>
          <w:color w:val="000000"/>
          <w:sz w:val="24"/>
          <w:szCs w:val="24"/>
        </w:rPr>
        <w:t>In addition, these authors have also considered climate change, potential eutrophication</w:t>
      </w:r>
      <w:r w:rsidR="00F773F7">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and human toxicity as the main impact categories included in the life cycle assessment. </w:t>
      </w:r>
    </w:p>
    <w:p w14:paraId="0000003D" w14:textId="3E1C4E5D" w:rsidR="00693859" w:rsidRDefault="00720ECA" w:rsidP="0012725F">
      <w:pPr>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Finally, after analyzing the </w:t>
      </w:r>
      <w:r w:rsidR="009D63BE">
        <w:rPr>
          <w:rFonts w:ascii="Times New Roman" w:eastAsia="Times New Roman" w:hAnsi="Times New Roman" w:cs="Times New Roman"/>
          <w:color w:val="000000"/>
          <w:sz w:val="24"/>
          <w:szCs w:val="24"/>
        </w:rPr>
        <w:t>two</w:t>
      </w:r>
      <w:r>
        <w:rPr>
          <w:rFonts w:ascii="Times New Roman" w:eastAsia="Times New Roman" w:hAnsi="Times New Roman" w:cs="Times New Roman"/>
          <w:color w:val="000000"/>
          <w:sz w:val="24"/>
          <w:szCs w:val="24"/>
        </w:rPr>
        <w:t xml:space="preserve"> domains</w:t>
      </w:r>
      <w:r w:rsidR="009D63BE">
        <w:rPr>
          <w:rFonts w:ascii="Times New Roman" w:eastAsia="Times New Roman" w:hAnsi="Times New Roman" w:cs="Times New Roman"/>
          <w:color w:val="000000"/>
          <w:sz w:val="24"/>
          <w:szCs w:val="24"/>
        </w:rPr>
        <w:t xml:space="preserve"> (LCA applied to bioplastics and LCA applied to additive manufacturing)</w:t>
      </w:r>
      <w:r>
        <w:rPr>
          <w:rFonts w:ascii="Times New Roman" w:eastAsia="Times New Roman" w:hAnsi="Times New Roman" w:cs="Times New Roman"/>
          <w:color w:val="000000"/>
          <w:sz w:val="24"/>
          <w:szCs w:val="24"/>
        </w:rPr>
        <w:t xml:space="preserve">, it was decided to use the predominant impact categories in each of the industries, </w:t>
      </w:r>
      <w:r w:rsidR="00F773F7">
        <w:rPr>
          <w:rFonts w:ascii="Times New Roman" w:eastAsia="Times New Roman" w:hAnsi="Times New Roman" w:cs="Times New Roman"/>
          <w:color w:val="000000"/>
          <w:sz w:val="24"/>
          <w:szCs w:val="24"/>
        </w:rPr>
        <w:t>namely</w:t>
      </w:r>
      <w:r>
        <w:rPr>
          <w:rFonts w:ascii="Times New Roman" w:eastAsia="Times New Roman" w:hAnsi="Times New Roman" w:cs="Times New Roman"/>
          <w:color w:val="000000"/>
          <w:sz w:val="24"/>
          <w:szCs w:val="24"/>
        </w:rPr>
        <w:t xml:space="preserve"> climate change, potential eutrophication, and resource depletion (fossil and water)</w:t>
      </w:r>
      <w:r>
        <w:rPr>
          <w:rFonts w:ascii="Times New Roman" w:eastAsia="Times New Roman" w:hAnsi="Times New Roman" w:cs="Times New Roman"/>
          <w:color w:val="000000"/>
        </w:rPr>
        <w:t>.</w:t>
      </w:r>
    </w:p>
    <w:p w14:paraId="0000003E" w14:textId="17F331E8" w:rsidR="00693859" w:rsidRDefault="00720ECA">
      <w:pPr>
        <w:pStyle w:val="Titre2"/>
        <w:numPr>
          <w:ilvl w:val="2"/>
          <w:numId w:val="4"/>
        </w:numPr>
      </w:pPr>
      <w:bookmarkStart w:id="22" w:name="_Toc100769588"/>
      <w:r>
        <w:t xml:space="preserve">Assumptions and </w:t>
      </w:r>
      <w:r w:rsidR="00006B2B">
        <w:t>l</w:t>
      </w:r>
      <w:r>
        <w:t>imitations</w:t>
      </w:r>
      <w:bookmarkEnd w:id="22"/>
      <w:r>
        <w:t xml:space="preserve"> </w:t>
      </w:r>
    </w:p>
    <w:p w14:paraId="0000003F" w14:textId="4B81423C" w:rsidR="00693859" w:rsidRPr="0012725F" w:rsidRDefault="00720ECA" w:rsidP="0012725F">
      <w:pPr>
        <w:ind w:firstLine="360"/>
        <w:jc w:val="both"/>
        <w:rPr>
          <w:rFonts w:ascii="Times New Roman" w:eastAsia="Times New Roman" w:hAnsi="Times New Roman" w:cs="Times New Roman"/>
          <w:color w:val="000000"/>
          <w:sz w:val="24"/>
          <w:szCs w:val="24"/>
        </w:rPr>
      </w:pPr>
      <w:r w:rsidRPr="0012725F">
        <w:rPr>
          <w:rFonts w:ascii="Times New Roman" w:eastAsia="Times New Roman" w:hAnsi="Times New Roman" w:cs="Times New Roman"/>
          <w:color w:val="000000"/>
          <w:sz w:val="24"/>
          <w:szCs w:val="24"/>
        </w:rPr>
        <w:t>The realization of a full LCA involves the collection of information and data related to the different processes, flows</w:t>
      </w:r>
      <w:r w:rsidR="004A4BDA">
        <w:rPr>
          <w:rFonts w:ascii="Times New Roman" w:eastAsia="Times New Roman" w:hAnsi="Times New Roman" w:cs="Times New Roman"/>
          <w:color w:val="000000"/>
          <w:sz w:val="24"/>
          <w:szCs w:val="24"/>
        </w:rPr>
        <w:t>,</w:t>
      </w:r>
      <w:r w:rsidRPr="0012725F">
        <w:rPr>
          <w:rFonts w:ascii="Times New Roman" w:eastAsia="Times New Roman" w:hAnsi="Times New Roman" w:cs="Times New Roman"/>
          <w:color w:val="000000"/>
          <w:sz w:val="24"/>
          <w:szCs w:val="24"/>
        </w:rPr>
        <w:t xml:space="preserve"> and activities. Due to the difficulty of obtaining the necessary data, it is </w:t>
      </w:r>
      <w:r w:rsidR="004A4BDA">
        <w:rPr>
          <w:rFonts w:ascii="Times New Roman" w:eastAsia="Times New Roman" w:hAnsi="Times New Roman" w:cs="Times New Roman"/>
          <w:color w:val="000000"/>
          <w:sz w:val="24"/>
          <w:szCs w:val="24"/>
        </w:rPr>
        <w:t>permissible</w:t>
      </w:r>
      <w:r w:rsidR="004A4BDA" w:rsidRPr="0012725F">
        <w:rPr>
          <w:rFonts w:ascii="Times New Roman" w:eastAsia="Times New Roman" w:hAnsi="Times New Roman" w:cs="Times New Roman"/>
          <w:color w:val="000000"/>
          <w:sz w:val="24"/>
          <w:szCs w:val="24"/>
        </w:rPr>
        <w:t xml:space="preserve"> </w:t>
      </w:r>
      <w:r w:rsidRPr="0012725F">
        <w:rPr>
          <w:rFonts w:ascii="Times New Roman" w:eastAsia="Times New Roman" w:hAnsi="Times New Roman" w:cs="Times New Roman"/>
          <w:color w:val="000000"/>
          <w:sz w:val="24"/>
          <w:szCs w:val="24"/>
        </w:rPr>
        <w:t xml:space="preserve">to formulate hypotheses to partially </w:t>
      </w:r>
      <w:r w:rsidR="004A4BDA">
        <w:rPr>
          <w:rFonts w:ascii="Times New Roman" w:eastAsia="Times New Roman" w:hAnsi="Times New Roman" w:cs="Times New Roman"/>
          <w:color w:val="000000"/>
          <w:sz w:val="24"/>
          <w:szCs w:val="24"/>
        </w:rPr>
        <w:t>make up for</w:t>
      </w:r>
      <w:r w:rsidR="004A4BDA" w:rsidRPr="0012725F">
        <w:rPr>
          <w:rFonts w:ascii="Times New Roman" w:eastAsia="Times New Roman" w:hAnsi="Times New Roman" w:cs="Times New Roman"/>
          <w:color w:val="000000"/>
          <w:sz w:val="24"/>
          <w:szCs w:val="24"/>
        </w:rPr>
        <w:t xml:space="preserve"> </w:t>
      </w:r>
      <w:r w:rsidRPr="0012725F">
        <w:rPr>
          <w:rFonts w:ascii="Times New Roman" w:eastAsia="Times New Roman" w:hAnsi="Times New Roman" w:cs="Times New Roman"/>
          <w:color w:val="000000"/>
          <w:sz w:val="24"/>
          <w:szCs w:val="24"/>
        </w:rPr>
        <w:t>the lack of data, on the condition that the hypotheses used</w:t>
      </w:r>
      <w:r w:rsidR="004A4BDA">
        <w:rPr>
          <w:rFonts w:ascii="Times New Roman" w:eastAsia="Times New Roman" w:hAnsi="Times New Roman" w:cs="Times New Roman"/>
          <w:color w:val="000000"/>
          <w:sz w:val="24"/>
          <w:szCs w:val="24"/>
        </w:rPr>
        <w:t>,</w:t>
      </w:r>
      <w:r w:rsidRPr="0012725F">
        <w:rPr>
          <w:rFonts w:ascii="Times New Roman" w:eastAsia="Times New Roman" w:hAnsi="Times New Roman" w:cs="Times New Roman"/>
          <w:color w:val="000000"/>
          <w:sz w:val="24"/>
          <w:szCs w:val="24"/>
        </w:rPr>
        <w:t xml:space="preserve"> and </w:t>
      </w:r>
      <w:r w:rsidR="004A4BDA">
        <w:rPr>
          <w:rFonts w:ascii="Times New Roman" w:eastAsia="Times New Roman" w:hAnsi="Times New Roman" w:cs="Times New Roman"/>
          <w:color w:val="000000"/>
          <w:sz w:val="24"/>
          <w:szCs w:val="24"/>
        </w:rPr>
        <w:t xml:space="preserve">the </w:t>
      </w:r>
      <w:r w:rsidRPr="0012725F">
        <w:rPr>
          <w:rFonts w:ascii="Times New Roman" w:eastAsia="Times New Roman" w:hAnsi="Times New Roman" w:cs="Times New Roman"/>
          <w:color w:val="000000"/>
          <w:sz w:val="24"/>
          <w:szCs w:val="24"/>
        </w:rPr>
        <w:t xml:space="preserve">conditions </w:t>
      </w:r>
      <w:r w:rsidR="004A4BDA" w:rsidRPr="0012725F">
        <w:rPr>
          <w:rFonts w:ascii="Times New Roman" w:eastAsia="Times New Roman" w:hAnsi="Times New Roman" w:cs="Times New Roman"/>
          <w:color w:val="000000"/>
          <w:sz w:val="24"/>
          <w:szCs w:val="24"/>
        </w:rPr>
        <w:t xml:space="preserve">under which </w:t>
      </w:r>
      <w:r w:rsidRPr="0012725F">
        <w:rPr>
          <w:rFonts w:ascii="Times New Roman" w:eastAsia="Times New Roman" w:hAnsi="Times New Roman" w:cs="Times New Roman"/>
          <w:color w:val="000000"/>
          <w:sz w:val="24"/>
          <w:szCs w:val="24"/>
        </w:rPr>
        <w:t>they are formulated</w:t>
      </w:r>
      <w:r w:rsidR="004A4BDA">
        <w:rPr>
          <w:rFonts w:ascii="Times New Roman" w:eastAsia="Times New Roman" w:hAnsi="Times New Roman" w:cs="Times New Roman"/>
          <w:color w:val="000000"/>
          <w:sz w:val="24"/>
          <w:szCs w:val="24"/>
        </w:rPr>
        <w:t>,</w:t>
      </w:r>
      <w:r w:rsidRPr="0012725F">
        <w:rPr>
          <w:rFonts w:ascii="Times New Roman" w:eastAsia="Times New Roman" w:hAnsi="Times New Roman" w:cs="Times New Roman"/>
          <w:color w:val="000000"/>
          <w:sz w:val="24"/>
          <w:szCs w:val="24"/>
        </w:rPr>
        <w:t xml:space="preserve"> are made transparent.</w:t>
      </w:r>
    </w:p>
    <w:p w14:paraId="00000040" w14:textId="77777777"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formulation was mainly used to model the virgin plastic filament production system. The main hypotheses used are based on: </w:t>
      </w:r>
    </w:p>
    <w:p w14:paraId="00000041" w14:textId="36AF796C"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Location </w:t>
      </w:r>
      <w:r w:rsidR="004A4BDA">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polylactide acid production: This hypothesis indicates the location where the polylactic acid production process takes place</w:t>
      </w:r>
      <w:r w:rsidR="002737FE">
        <w:rPr>
          <w:rFonts w:ascii="Times New Roman" w:eastAsia="Times New Roman" w:hAnsi="Times New Roman" w:cs="Times New Roman"/>
          <w:color w:val="000000"/>
          <w:sz w:val="24"/>
          <w:szCs w:val="24"/>
        </w:rPr>
        <w:t>.</w:t>
      </w:r>
    </w:p>
    <w:p w14:paraId="00000042" w14:textId="38EE86B7" w:rsidR="00693859" w:rsidRDefault="00F21C7B">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720ECA">
        <w:rPr>
          <w:rFonts w:ascii="Times New Roman" w:eastAsia="Times New Roman" w:hAnsi="Times New Roman" w:cs="Times New Roman"/>
          <w:color w:val="000000"/>
          <w:sz w:val="24"/>
          <w:szCs w:val="24"/>
        </w:rPr>
        <w:t>ocation</w:t>
      </w:r>
      <w:r>
        <w:rPr>
          <w:rFonts w:ascii="Times New Roman" w:eastAsia="Times New Roman" w:hAnsi="Times New Roman" w:cs="Times New Roman"/>
          <w:color w:val="000000"/>
          <w:sz w:val="24"/>
          <w:szCs w:val="24"/>
        </w:rPr>
        <w:t xml:space="preserve"> of f</w:t>
      </w:r>
      <w:r w:rsidRPr="00F21C7B">
        <w:rPr>
          <w:rFonts w:ascii="Times New Roman" w:eastAsia="Times New Roman" w:hAnsi="Times New Roman" w:cs="Times New Roman"/>
          <w:color w:val="000000"/>
          <w:sz w:val="24"/>
          <w:szCs w:val="24"/>
        </w:rPr>
        <w:t>ilament manufacturer</w:t>
      </w:r>
      <w:r w:rsidR="00720ECA">
        <w:rPr>
          <w:rFonts w:ascii="Times New Roman" w:eastAsia="Times New Roman" w:hAnsi="Times New Roman" w:cs="Times New Roman"/>
          <w:color w:val="000000"/>
          <w:sz w:val="24"/>
          <w:szCs w:val="24"/>
        </w:rPr>
        <w:t>: Due to the uncertainty about filament production, two companies with different locations that are engaged in the production of plastic filaments have been modeled.</w:t>
      </w:r>
    </w:p>
    <w:p w14:paraId="00000043" w14:textId="1ECAFDD3"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Filament production machine: The machine </w:t>
      </w:r>
      <w:r w:rsidR="00F21C7B">
        <w:rPr>
          <w:rFonts w:ascii="Times New Roman" w:eastAsia="Times New Roman" w:hAnsi="Times New Roman" w:cs="Times New Roman"/>
          <w:color w:val="000000"/>
          <w:sz w:val="24"/>
          <w:szCs w:val="24"/>
        </w:rPr>
        <w:t xml:space="preserve">PEEK 3d Printer Filament </w:t>
      </w:r>
      <w:r w:rsidR="004A4BDA">
        <w:rPr>
          <w:rFonts w:ascii="Times New Roman" w:eastAsia="Times New Roman" w:hAnsi="Times New Roman" w:cs="Times New Roman"/>
          <w:color w:val="000000"/>
          <w:sz w:val="24"/>
          <w:szCs w:val="24"/>
        </w:rPr>
        <w:t>P</w:t>
      </w:r>
      <w:r w:rsidR="00F21C7B">
        <w:rPr>
          <w:rFonts w:ascii="Times New Roman" w:eastAsia="Times New Roman" w:hAnsi="Times New Roman" w:cs="Times New Roman"/>
          <w:color w:val="000000"/>
          <w:sz w:val="24"/>
          <w:szCs w:val="24"/>
        </w:rPr>
        <w:t>roduction Line</w:t>
      </w:r>
      <w:r w:rsidR="00F21C7B">
        <w:rPr>
          <w:rFonts w:ascii="Times New Roman" w:eastAsia="Times New Roman" w:hAnsi="Times New Roman" w:cs="Times New Roman"/>
          <w:color w:val="000000"/>
          <w:sz w:val="24"/>
          <w:szCs w:val="24"/>
          <w:vertAlign w:val="superscript"/>
        </w:rPr>
        <w:footnoteReference w:id="3"/>
      </w:r>
      <w:r w:rsidR="00F21C7B">
        <w:rPr>
          <w:rFonts w:ascii="Times New Roman" w:eastAsia="Times New Roman" w:hAnsi="Times New Roman" w:cs="Times New Roman"/>
          <w:color w:val="000000"/>
          <w:sz w:val="24"/>
          <w:szCs w:val="24"/>
        </w:rPr>
        <w:t xml:space="preserve"> has been considered, which corresponds to the machine </w:t>
      </w:r>
      <w:r>
        <w:rPr>
          <w:rFonts w:ascii="Times New Roman" w:eastAsia="Times New Roman" w:hAnsi="Times New Roman" w:cs="Times New Roman"/>
          <w:color w:val="000000"/>
          <w:sz w:val="24"/>
          <w:szCs w:val="24"/>
        </w:rPr>
        <w:t xml:space="preserve">used by the two filament </w:t>
      </w:r>
      <w:r w:rsidR="00F21C7B">
        <w:rPr>
          <w:rFonts w:ascii="Times New Roman" w:eastAsia="Times New Roman" w:hAnsi="Times New Roman" w:cs="Times New Roman"/>
          <w:color w:val="000000"/>
          <w:sz w:val="24"/>
          <w:szCs w:val="24"/>
        </w:rPr>
        <w:t>manufacturers</w:t>
      </w:r>
      <w:r w:rsidR="002737FE">
        <w:rPr>
          <w:rFonts w:ascii="Times New Roman" w:eastAsia="Times New Roman" w:hAnsi="Times New Roman" w:cs="Times New Roman"/>
          <w:color w:val="000000"/>
          <w:sz w:val="24"/>
          <w:szCs w:val="24"/>
        </w:rPr>
        <w:t xml:space="preserve"> considered.</w:t>
      </w:r>
    </w:p>
    <w:p w14:paraId="00000044" w14:textId="133EC551"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Performance of the filament production machine: The machine selected to carry out the filament production process has a range of transformation from plastic pellets to filament. The range of the machine chosen </w:t>
      </w:r>
      <w:r w:rsidR="00F21C7B">
        <w:rPr>
          <w:rFonts w:ascii="Times New Roman" w:eastAsia="Times New Roman" w:hAnsi="Times New Roman" w:cs="Times New Roman"/>
          <w:color w:val="000000"/>
          <w:sz w:val="24"/>
          <w:szCs w:val="24"/>
        </w:rPr>
        <w:t xml:space="preserve">for the evaluation </w:t>
      </w:r>
      <w:r>
        <w:rPr>
          <w:rFonts w:ascii="Times New Roman" w:eastAsia="Times New Roman" w:hAnsi="Times New Roman" w:cs="Times New Roman"/>
          <w:color w:val="000000"/>
          <w:sz w:val="24"/>
          <w:szCs w:val="24"/>
        </w:rPr>
        <w:t xml:space="preserve">has an output between 20 </w:t>
      </w:r>
      <w:r w:rsidR="00B976DD">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25 kg </w:t>
      </w:r>
      <w:r w:rsidR="00F21C7B">
        <w:rPr>
          <w:rFonts w:ascii="Times New Roman" w:eastAsia="Times New Roman" w:hAnsi="Times New Roman" w:cs="Times New Roman"/>
          <w:color w:val="000000"/>
          <w:sz w:val="24"/>
          <w:szCs w:val="24"/>
        </w:rPr>
        <w:t xml:space="preserve">of filament </w:t>
      </w:r>
      <w:r>
        <w:rPr>
          <w:rFonts w:ascii="Times New Roman" w:eastAsia="Times New Roman" w:hAnsi="Times New Roman" w:cs="Times New Roman"/>
          <w:color w:val="000000"/>
          <w:sz w:val="24"/>
          <w:szCs w:val="24"/>
        </w:rPr>
        <w:t>per hour. This range directly affects power consumption.</w:t>
      </w:r>
    </w:p>
    <w:p w14:paraId="00000045" w14:textId="679DF622" w:rsidR="00693859" w:rsidRDefault="008E3381">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720ECA">
        <w:rPr>
          <w:rFonts w:ascii="Times New Roman" w:eastAsia="Times New Roman" w:hAnsi="Times New Roman" w:cs="Times New Roman"/>
          <w:color w:val="000000"/>
          <w:sz w:val="24"/>
          <w:szCs w:val="24"/>
        </w:rPr>
        <w:t xml:space="preserve">ype of energy </w:t>
      </w:r>
      <w:r>
        <w:rPr>
          <w:rFonts w:ascii="Times New Roman" w:eastAsia="Times New Roman" w:hAnsi="Times New Roman" w:cs="Times New Roman"/>
          <w:color w:val="000000"/>
          <w:sz w:val="24"/>
          <w:szCs w:val="24"/>
        </w:rPr>
        <w:t>source</w:t>
      </w:r>
      <w:r w:rsidR="00720ECA">
        <w:rPr>
          <w:rFonts w:ascii="Times New Roman" w:eastAsia="Times New Roman" w:hAnsi="Times New Roman" w:cs="Times New Roman"/>
          <w:color w:val="000000"/>
          <w:sz w:val="24"/>
          <w:szCs w:val="24"/>
        </w:rPr>
        <w:t xml:space="preserve"> used to </w:t>
      </w:r>
      <w:r>
        <w:rPr>
          <w:rFonts w:ascii="Times New Roman" w:eastAsia="Times New Roman" w:hAnsi="Times New Roman" w:cs="Times New Roman"/>
          <w:color w:val="000000"/>
          <w:sz w:val="24"/>
          <w:szCs w:val="24"/>
        </w:rPr>
        <w:t>conduct</w:t>
      </w:r>
      <w:r w:rsidR="00720ECA">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 xml:space="preserve">recycling </w:t>
      </w:r>
      <w:r w:rsidR="00720ECA">
        <w:rPr>
          <w:rFonts w:ascii="Times New Roman" w:eastAsia="Times New Roman" w:hAnsi="Times New Roman" w:cs="Times New Roman"/>
          <w:color w:val="000000"/>
          <w:sz w:val="24"/>
          <w:szCs w:val="24"/>
        </w:rPr>
        <w:t xml:space="preserve">processes: Each country has its own </w:t>
      </w:r>
      <w:r w:rsidR="00584D54">
        <w:rPr>
          <w:rFonts w:ascii="Times New Roman" w:eastAsia="Times New Roman" w:hAnsi="Times New Roman" w:cs="Times New Roman"/>
          <w:color w:val="000000"/>
          <w:sz w:val="24"/>
          <w:szCs w:val="24"/>
        </w:rPr>
        <w:t xml:space="preserve">technological </w:t>
      </w:r>
      <w:r w:rsidR="00584D54" w:rsidRPr="00584D54">
        <w:rPr>
          <w:rFonts w:ascii="Times New Roman" w:eastAsia="Times New Roman" w:hAnsi="Times New Roman" w:cs="Times New Roman"/>
          <w:color w:val="000000"/>
          <w:sz w:val="24"/>
          <w:szCs w:val="24"/>
        </w:rPr>
        <w:t xml:space="preserve">mix to </w:t>
      </w:r>
      <w:r w:rsidR="003633B9">
        <w:rPr>
          <w:rFonts w:ascii="Times New Roman" w:eastAsia="Times New Roman" w:hAnsi="Times New Roman" w:cs="Times New Roman"/>
          <w:color w:val="000000"/>
          <w:sz w:val="24"/>
          <w:szCs w:val="24"/>
        </w:rPr>
        <w:t>supply</w:t>
      </w:r>
      <w:r w:rsidR="003633B9" w:rsidRPr="00584D54">
        <w:rPr>
          <w:rFonts w:ascii="Times New Roman" w:eastAsia="Times New Roman" w:hAnsi="Times New Roman" w:cs="Times New Roman"/>
          <w:color w:val="000000"/>
          <w:sz w:val="24"/>
          <w:szCs w:val="24"/>
        </w:rPr>
        <w:t xml:space="preserve"> </w:t>
      </w:r>
      <w:r w:rsidR="003633B9">
        <w:rPr>
          <w:rFonts w:ascii="Times New Roman" w:eastAsia="Times New Roman" w:hAnsi="Times New Roman" w:cs="Times New Roman"/>
          <w:color w:val="000000"/>
          <w:sz w:val="24"/>
          <w:szCs w:val="24"/>
        </w:rPr>
        <w:t>its</w:t>
      </w:r>
      <w:r w:rsidR="003633B9" w:rsidRPr="00584D54">
        <w:rPr>
          <w:rFonts w:ascii="Times New Roman" w:eastAsia="Times New Roman" w:hAnsi="Times New Roman" w:cs="Times New Roman"/>
          <w:color w:val="000000"/>
          <w:sz w:val="24"/>
          <w:szCs w:val="24"/>
        </w:rPr>
        <w:t xml:space="preserve"> </w:t>
      </w:r>
      <w:r w:rsidR="00584D54" w:rsidRPr="00584D54">
        <w:rPr>
          <w:rFonts w:ascii="Times New Roman" w:eastAsia="Times New Roman" w:hAnsi="Times New Roman" w:cs="Times New Roman"/>
          <w:color w:val="000000"/>
          <w:sz w:val="24"/>
          <w:szCs w:val="24"/>
        </w:rPr>
        <w:t>electrical energy</w:t>
      </w:r>
      <w:r w:rsidR="00584D54">
        <w:rPr>
          <w:rFonts w:ascii="Times New Roman" w:eastAsia="Times New Roman" w:hAnsi="Times New Roman" w:cs="Times New Roman"/>
          <w:color w:val="000000"/>
          <w:sz w:val="24"/>
          <w:szCs w:val="24"/>
        </w:rPr>
        <w:t xml:space="preserve"> consumption</w:t>
      </w:r>
      <w:r>
        <w:rPr>
          <w:rFonts w:ascii="Times New Roman" w:eastAsia="Times New Roman" w:hAnsi="Times New Roman" w:cs="Times New Roman"/>
          <w:color w:val="000000"/>
          <w:sz w:val="24"/>
          <w:szCs w:val="24"/>
        </w:rPr>
        <w:t>,</w:t>
      </w:r>
      <w:r w:rsidR="00273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such as nuclear, solar, </w:t>
      </w:r>
      <w:r w:rsidR="003633B9">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wind</w:t>
      </w:r>
      <w:r w:rsidR="00584D54">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w:t>
      </w:r>
      <w:r w:rsidR="00767255">
        <w:rPr>
          <w:rFonts w:ascii="Times New Roman" w:eastAsia="Times New Roman" w:hAnsi="Times New Roman" w:cs="Times New Roman"/>
          <w:color w:val="000000"/>
          <w:sz w:val="24"/>
          <w:szCs w:val="24"/>
        </w:rPr>
        <w:t xml:space="preserve">These </w:t>
      </w:r>
      <w:r>
        <w:rPr>
          <w:rFonts w:ascii="Times New Roman" w:eastAsia="Times New Roman" w:hAnsi="Times New Roman" w:cs="Times New Roman"/>
          <w:color w:val="000000"/>
          <w:sz w:val="24"/>
          <w:szCs w:val="24"/>
        </w:rPr>
        <w:t>different sources of electricity are considered in the evaluation.</w:t>
      </w:r>
    </w:p>
    <w:p w14:paraId="00000046" w14:textId="367AE7B8" w:rsidR="00693859" w:rsidRDefault="00720ECA">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Transportation </w:t>
      </w:r>
      <w:r w:rsidR="00A47445">
        <w:rPr>
          <w:rFonts w:ascii="Times New Roman" w:eastAsia="Times New Roman" w:hAnsi="Times New Roman" w:cs="Times New Roman"/>
          <w:color w:val="000000"/>
          <w:sz w:val="24"/>
          <w:szCs w:val="24"/>
        </w:rPr>
        <w:t xml:space="preserve">of raw material and filament (virgin and recycled): The different options </w:t>
      </w:r>
      <w:r w:rsidR="00C12E9F">
        <w:rPr>
          <w:rFonts w:ascii="Times New Roman" w:eastAsia="Times New Roman" w:hAnsi="Times New Roman" w:cs="Times New Roman"/>
          <w:color w:val="000000"/>
          <w:sz w:val="24"/>
          <w:szCs w:val="24"/>
        </w:rPr>
        <w:t>for methods of</w:t>
      </w:r>
      <w:r w:rsidR="00A47445">
        <w:rPr>
          <w:rFonts w:ascii="Times New Roman" w:eastAsia="Times New Roman" w:hAnsi="Times New Roman" w:cs="Times New Roman"/>
          <w:color w:val="000000"/>
          <w:sz w:val="24"/>
          <w:szCs w:val="24"/>
        </w:rPr>
        <w:t xml:space="preserve"> raw material transportation and filament transportation are considered in the evaluation.</w:t>
      </w:r>
    </w:p>
    <w:p w14:paraId="00000047" w14:textId="67DE35E3" w:rsidR="00693859" w:rsidRPr="0012725F" w:rsidRDefault="00720ECA" w:rsidP="00A65C79">
      <w:pPr>
        <w:ind w:firstLine="360"/>
        <w:jc w:val="both"/>
        <w:rPr>
          <w:rFonts w:ascii="Times New Roman" w:eastAsia="Times New Roman" w:hAnsi="Times New Roman" w:cs="Times New Roman"/>
          <w:color w:val="000000"/>
          <w:sz w:val="24"/>
          <w:szCs w:val="24"/>
        </w:rPr>
      </w:pPr>
      <w:r w:rsidRPr="0012725F">
        <w:rPr>
          <w:rFonts w:ascii="Times New Roman" w:eastAsia="Times New Roman" w:hAnsi="Times New Roman" w:cs="Times New Roman"/>
          <w:color w:val="000000"/>
          <w:sz w:val="24"/>
          <w:szCs w:val="24"/>
        </w:rPr>
        <w:t xml:space="preserve">Based on these hypotheses, two scenarios were created to model the possible operation of the virgin plastic filament production system (see </w:t>
      </w:r>
      <w:r w:rsidR="00C12E9F">
        <w:rPr>
          <w:rFonts w:ascii="Times New Roman" w:eastAsia="Times New Roman" w:hAnsi="Times New Roman" w:cs="Times New Roman"/>
          <w:color w:val="000000"/>
          <w:sz w:val="24"/>
          <w:szCs w:val="24"/>
        </w:rPr>
        <w:t>T</w:t>
      </w:r>
      <w:r w:rsidRPr="0012725F">
        <w:rPr>
          <w:rFonts w:ascii="Times New Roman" w:eastAsia="Times New Roman" w:hAnsi="Times New Roman" w:cs="Times New Roman"/>
          <w:color w:val="000000"/>
          <w:sz w:val="24"/>
          <w:szCs w:val="24"/>
        </w:rPr>
        <w:t xml:space="preserve">able </w:t>
      </w:r>
      <w:r w:rsidR="00777F14" w:rsidRPr="0012725F">
        <w:rPr>
          <w:rFonts w:ascii="Times New Roman" w:eastAsia="Times New Roman" w:hAnsi="Times New Roman" w:cs="Times New Roman"/>
          <w:color w:val="000000"/>
          <w:sz w:val="24"/>
          <w:szCs w:val="24"/>
        </w:rPr>
        <w:t>1</w:t>
      </w:r>
      <w:r w:rsidRPr="0012725F">
        <w:rPr>
          <w:rFonts w:ascii="Times New Roman" w:eastAsia="Times New Roman" w:hAnsi="Times New Roman" w:cs="Times New Roman"/>
          <w:color w:val="000000"/>
          <w:sz w:val="24"/>
          <w:szCs w:val="24"/>
        </w:rPr>
        <w:t xml:space="preserve">). A third scenario represents the distributed recycling system for filament production, so the complete system is modeled with information obtained from the </w:t>
      </w:r>
      <w:r w:rsidR="00A47445" w:rsidRPr="0012725F">
        <w:rPr>
          <w:rFonts w:ascii="Times New Roman" w:eastAsia="Times New Roman" w:hAnsi="Times New Roman" w:cs="Times New Roman"/>
          <w:color w:val="000000"/>
          <w:sz w:val="24"/>
          <w:szCs w:val="24"/>
        </w:rPr>
        <w:t>LF2L</w:t>
      </w:r>
      <w:r w:rsidRPr="0012725F">
        <w:rPr>
          <w:rFonts w:ascii="Times New Roman" w:eastAsia="Times New Roman" w:hAnsi="Times New Roman" w:cs="Times New Roman"/>
          <w:color w:val="000000"/>
          <w:sz w:val="24"/>
          <w:szCs w:val="24"/>
        </w:rPr>
        <w:t>.</w:t>
      </w:r>
    </w:p>
    <w:p w14:paraId="00000048" w14:textId="77777777" w:rsidR="00693859" w:rsidRDefault="00693859">
      <w:pPr>
        <w:ind w:left="360"/>
        <w:jc w:val="both"/>
        <w:rPr>
          <w:rFonts w:ascii="Times New Roman" w:eastAsia="Times New Roman" w:hAnsi="Times New Roman" w:cs="Times New Roman"/>
          <w:sz w:val="24"/>
          <w:szCs w:val="24"/>
        </w:rPr>
      </w:pPr>
    </w:p>
    <w:p w14:paraId="0BEF5650" w14:textId="37D0250C" w:rsidR="00777F14" w:rsidRPr="007B62BA" w:rsidRDefault="00777F14" w:rsidP="007B62BA">
      <w:pPr>
        <w:pStyle w:val="Lgende"/>
        <w:keepNext/>
        <w:jc w:val="center"/>
        <w:rPr>
          <w:rFonts w:ascii="Times New Roman" w:hAnsi="Times New Roman" w:cs="Times New Roman"/>
          <w:i w:val="0"/>
          <w:iCs w:val="0"/>
          <w:color w:val="000000" w:themeColor="text1"/>
        </w:rPr>
      </w:pPr>
      <w:r w:rsidRPr="007B62BA">
        <w:rPr>
          <w:rFonts w:ascii="Times New Roman" w:hAnsi="Times New Roman" w:cs="Times New Roman"/>
          <w:i w:val="0"/>
          <w:iCs w:val="0"/>
          <w:color w:val="000000" w:themeColor="text1"/>
        </w:rPr>
        <w:t xml:space="preserve">Table </w:t>
      </w:r>
      <w:r w:rsidR="00E42178" w:rsidRPr="007B62BA">
        <w:rPr>
          <w:rFonts w:ascii="Times New Roman" w:hAnsi="Times New Roman" w:cs="Times New Roman"/>
          <w:i w:val="0"/>
          <w:iCs w:val="0"/>
          <w:color w:val="000000" w:themeColor="text1"/>
        </w:rPr>
        <w:fldChar w:fldCharType="begin"/>
      </w:r>
      <w:r w:rsidR="00E42178" w:rsidRPr="007B62BA">
        <w:rPr>
          <w:rFonts w:ascii="Times New Roman" w:hAnsi="Times New Roman" w:cs="Times New Roman"/>
          <w:i w:val="0"/>
          <w:iCs w:val="0"/>
          <w:color w:val="000000" w:themeColor="text1"/>
        </w:rPr>
        <w:instrText xml:space="preserve"> SEQ Table \* ARABIC </w:instrText>
      </w:r>
      <w:r w:rsidR="00E42178" w:rsidRPr="007B62BA">
        <w:rPr>
          <w:rFonts w:ascii="Times New Roman" w:hAnsi="Times New Roman" w:cs="Times New Roman"/>
          <w:i w:val="0"/>
          <w:iCs w:val="0"/>
          <w:color w:val="000000" w:themeColor="text1"/>
        </w:rPr>
        <w:fldChar w:fldCharType="separate"/>
      </w:r>
      <w:r w:rsidR="00443689">
        <w:rPr>
          <w:rFonts w:ascii="Times New Roman" w:hAnsi="Times New Roman" w:cs="Times New Roman"/>
          <w:i w:val="0"/>
          <w:iCs w:val="0"/>
          <w:noProof/>
          <w:color w:val="000000" w:themeColor="text1"/>
        </w:rPr>
        <w:t>1</w:t>
      </w:r>
      <w:r w:rsidR="00E42178" w:rsidRPr="007B62BA">
        <w:rPr>
          <w:rFonts w:ascii="Times New Roman" w:hAnsi="Times New Roman" w:cs="Times New Roman"/>
          <w:i w:val="0"/>
          <w:iCs w:val="0"/>
          <w:noProof/>
          <w:color w:val="000000" w:themeColor="text1"/>
        </w:rPr>
        <w:fldChar w:fldCharType="end"/>
      </w:r>
      <w:r w:rsidRPr="007B62BA">
        <w:rPr>
          <w:rFonts w:ascii="Times New Roman" w:hAnsi="Times New Roman" w:cs="Times New Roman"/>
          <w:i w:val="0"/>
          <w:iCs w:val="0"/>
          <w:color w:val="000000" w:themeColor="text1"/>
        </w:rPr>
        <w:t>: Scenario definition</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110"/>
        <w:gridCol w:w="6756"/>
      </w:tblGrid>
      <w:tr w:rsidR="00693859" w:rsidRPr="002737FE" w14:paraId="70615B3F" w14:textId="77777777">
        <w:tc>
          <w:tcPr>
            <w:tcW w:w="1485" w:type="dxa"/>
          </w:tcPr>
          <w:p w14:paraId="00000049"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Production </w:t>
            </w:r>
          </w:p>
          <w:p w14:paraId="0000004A"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System</w:t>
            </w:r>
          </w:p>
        </w:tc>
        <w:tc>
          <w:tcPr>
            <w:tcW w:w="1110" w:type="dxa"/>
          </w:tcPr>
          <w:p w14:paraId="0000004B"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Scenario</w:t>
            </w:r>
          </w:p>
        </w:tc>
        <w:tc>
          <w:tcPr>
            <w:tcW w:w="6756" w:type="dxa"/>
          </w:tcPr>
          <w:p w14:paraId="0000004C"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Description</w:t>
            </w:r>
          </w:p>
        </w:tc>
      </w:tr>
      <w:tr w:rsidR="00693859" w:rsidRPr="002737FE" w14:paraId="61F67107" w14:textId="77777777">
        <w:tc>
          <w:tcPr>
            <w:tcW w:w="1485" w:type="dxa"/>
            <w:vMerge w:val="restart"/>
            <w:vAlign w:val="center"/>
          </w:tcPr>
          <w:p w14:paraId="0000004D"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Virgin</w:t>
            </w:r>
          </w:p>
          <w:p w14:paraId="0000004E"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 Filament</w:t>
            </w:r>
          </w:p>
        </w:tc>
        <w:tc>
          <w:tcPr>
            <w:tcW w:w="1110" w:type="dxa"/>
            <w:vAlign w:val="center"/>
          </w:tcPr>
          <w:p w14:paraId="0000004F"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1</w:t>
            </w:r>
          </w:p>
        </w:tc>
        <w:tc>
          <w:tcPr>
            <w:tcW w:w="6756" w:type="dxa"/>
          </w:tcPr>
          <w:p w14:paraId="00000050" w14:textId="76E4F753" w:rsidR="00693859" w:rsidRPr="007B62BA" w:rsidRDefault="00720ECA">
            <w:pPr>
              <w:jc w:val="both"/>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Scenario 1 begins with the production of PLA at the </w:t>
            </w:r>
            <w:proofErr w:type="spellStart"/>
            <w:r w:rsidRPr="007B62BA">
              <w:rPr>
                <w:rFonts w:ascii="Times New Roman" w:eastAsia="Times New Roman" w:hAnsi="Times New Roman" w:cs="Times New Roman"/>
                <w:sz w:val="18"/>
                <w:szCs w:val="18"/>
              </w:rPr>
              <w:t>NatureWorks</w:t>
            </w:r>
            <w:proofErr w:type="spellEnd"/>
            <w:r w:rsidRPr="007B62BA">
              <w:rPr>
                <w:rFonts w:ascii="Times New Roman" w:eastAsia="Times New Roman" w:hAnsi="Times New Roman" w:cs="Times New Roman"/>
                <w:sz w:val="18"/>
                <w:szCs w:val="18"/>
              </w:rPr>
              <w:t xml:space="preserve"> factory in Nebraska, USA. The PLA is transported by a combination of land and sea to bring the plastic from the United States to </w:t>
            </w:r>
            <w:r w:rsidR="00A47445" w:rsidRPr="007B62BA">
              <w:rPr>
                <w:rFonts w:ascii="Times New Roman" w:eastAsia="Times New Roman" w:hAnsi="Times New Roman" w:cs="Times New Roman"/>
                <w:sz w:val="18"/>
                <w:szCs w:val="18"/>
              </w:rPr>
              <w:t>the</w:t>
            </w:r>
            <w:r w:rsidRPr="007B62BA">
              <w:rPr>
                <w:rFonts w:ascii="Times New Roman" w:eastAsia="Times New Roman" w:hAnsi="Times New Roman" w:cs="Times New Roman"/>
                <w:sz w:val="18"/>
                <w:szCs w:val="18"/>
              </w:rPr>
              <w:t xml:space="preserve"> filament manufacturing company</w:t>
            </w:r>
            <w:r w:rsidR="00AB05D9">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called GEHR</w:t>
            </w:r>
            <w:r w:rsidR="00AB05D9">
              <w:rPr>
                <w:rFonts w:ascii="Times New Roman" w:eastAsia="Times New Roman" w:hAnsi="Times New Roman" w:cs="Times New Roman"/>
                <w:sz w:val="18"/>
                <w:szCs w:val="18"/>
              </w:rPr>
              <w:t xml:space="preserve">, which </w:t>
            </w:r>
            <w:proofErr w:type="gramStart"/>
            <w:r w:rsidR="00AB05D9">
              <w:rPr>
                <w:rFonts w:ascii="Times New Roman" w:eastAsia="Times New Roman" w:hAnsi="Times New Roman" w:cs="Times New Roman"/>
                <w:sz w:val="18"/>
                <w:szCs w:val="18"/>
              </w:rPr>
              <w:t>is</w:t>
            </w:r>
            <w:r w:rsidRPr="007B62BA">
              <w:rPr>
                <w:rFonts w:ascii="Times New Roman" w:eastAsia="Times New Roman" w:hAnsi="Times New Roman" w:cs="Times New Roman"/>
                <w:sz w:val="18"/>
                <w:szCs w:val="18"/>
              </w:rPr>
              <w:t xml:space="preserve"> located in</w:t>
            </w:r>
            <w:proofErr w:type="gramEnd"/>
            <w:r w:rsidRPr="007B62BA">
              <w:rPr>
                <w:rFonts w:ascii="Times New Roman" w:eastAsia="Times New Roman" w:hAnsi="Times New Roman" w:cs="Times New Roman"/>
                <w:sz w:val="18"/>
                <w:szCs w:val="18"/>
              </w:rPr>
              <w:t xml:space="preserve"> the city of Mannheim in Germany. In Germany, electricity is produced from wind power. From this location</w:t>
            </w:r>
            <w:r w:rsidR="00A47445" w:rsidRPr="007B62BA">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the </w:t>
            </w:r>
            <w:r w:rsidR="00A47445" w:rsidRPr="007B62BA">
              <w:rPr>
                <w:rFonts w:ascii="Times New Roman" w:eastAsia="Times New Roman" w:hAnsi="Times New Roman" w:cs="Times New Roman"/>
                <w:sz w:val="18"/>
                <w:szCs w:val="18"/>
              </w:rPr>
              <w:t xml:space="preserve">virgin </w:t>
            </w:r>
            <w:r w:rsidRPr="007B62BA">
              <w:rPr>
                <w:rFonts w:ascii="Times New Roman" w:eastAsia="Times New Roman" w:hAnsi="Times New Roman" w:cs="Times New Roman"/>
                <w:sz w:val="18"/>
                <w:szCs w:val="18"/>
              </w:rPr>
              <w:t>filament is shipped directly to Nancy by light road transport.</w:t>
            </w:r>
          </w:p>
        </w:tc>
      </w:tr>
      <w:tr w:rsidR="00693859" w:rsidRPr="002737FE" w14:paraId="465AFE2C" w14:textId="77777777">
        <w:tc>
          <w:tcPr>
            <w:tcW w:w="1485" w:type="dxa"/>
            <w:vMerge/>
            <w:vAlign w:val="center"/>
          </w:tcPr>
          <w:p w14:paraId="00000051" w14:textId="77777777" w:rsidR="00693859" w:rsidRPr="007B62BA" w:rsidRDefault="00693859">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110" w:type="dxa"/>
            <w:vAlign w:val="center"/>
          </w:tcPr>
          <w:p w14:paraId="00000052"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2</w:t>
            </w:r>
          </w:p>
        </w:tc>
        <w:tc>
          <w:tcPr>
            <w:tcW w:w="6756" w:type="dxa"/>
          </w:tcPr>
          <w:p w14:paraId="00000053" w14:textId="21C2FAF4" w:rsidR="00693859" w:rsidRPr="007B62BA" w:rsidRDefault="00720ECA">
            <w:pPr>
              <w:jc w:val="both"/>
              <w:rPr>
                <w:rFonts w:ascii="Times New Roman" w:eastAsia="Times New Roman" w:hAnsi="Times New Roman" w:cs="Times New Roman"/>
                <w:sz w:val="18"/>
                <w:szCs w:val="18"/>
              </w:rPr>
            </w:pPr>
            <w:proofErr w:type="gramStart"/>
            <w:r w:rsidRPr="007B62BA">
              <w:rPr>
                <w:rFonts w:ascii="Times New Roman" w:eastAsia="Times New Roman" w:hAnsi="Times New Roman" w:cs="Times New Roman"/>
                <w:sz w:val="18"/>
                <w:szCs w:val="18"/>
              </w:rPr>
              <w:t>Similarly</w:t>
            </w:r>
            <w:proofErr w:type="gramEnd"/>
            <w:r w:rsidRPr="007B62BA">
              <w:rPr>
                <w:rFonts w:ascii="Times New Roman" w:eastAsia="Times New Roman" w:hAnsi="Times New Roman" w:cs="Times New Roman"/>
                <w:sz w:val="18"/>
                <w:szCs w:val="18"/>
              </w:rPr>
              <w:t xml:space="preserve"> to Scenario 1, this scenario begins with the production of PLA at the </w:t>
            </w:r>
            <w:proofErr w:type="spellStart"/>
            <w:r w:rsidRPr="007B62BA">
              <w:rPr>
                <w:rFonts w:ascii="Times New Roman" w:eastAsia="Times New Roman" w:hAnsi="Times New Roman" w:cs="Times New Roman"/>
                <w:sz w:val="18"/>
                <w:szCs w:val="18"/>
              </w:rPr>
              <w:t>NatureWorks</w:t>
            </w:r>
            <w:proofErr w:type="spellEnd"/>
            <w:r w:rsidRPr="007B62BA">
              <w:rPr>
                <w:rFonts w:ascii="Times New Roman" w:eastAsia="Times New Roman" w:hAnsi="Times New Roman" w:cs="Times New Roman"/>
                <w:sz w:val="18"/>
                <w:szCs w:val="18"/>
              </w:rPr>
              <w:t xml:space="preserve"> factory in Nebraska, USA. The </w:t>
            </w:r>
            <w:r w:rsidR="00A47445" w:rsidRPr="007B62BA">
              <w:rPr>
                <w:rFonts w:ascii="Times New Roman" w:eastAsia="Times New Roman" w:hAnsi="Times New Roman" w:cs="Times New Roman"/>
                <w:sz w:val="18"/>
                <w:szCs w:val="18"/>
              </w:rPr>
              <w:t xml:space="preserve">pellets of </w:t>
            </w:r>
            <w:r w:rsidRPr="007B62BA">
              <w:rPr>
                <w:rFonts w:ascii="Times New Roman" w:eastAsia="Times New Roman" w:hAnsi="Times New Roman" w:cs="Times New Roman"/>
                <w:sz w:val="18"/>
                <w:szCs w:val="18"/>
              </w:rPr>
              <w:t xml:space="preserve">PLA </w:t>
            </w:r>
            <w:r w:rsidR="00A47445" w:rsidRPr="007B62BA">
              <w:rPr>
                <w:rFonts w:ascii="Times New Roman" w:eastAsia="Times New Roman" w:hAnsi="Times New Roman" w:cs="Times New Roman"/>
                <w:sz w:val="18"/>
                <w:szCs w:val="18"/>
              </w:rPr>
              <w:t>are</w:t>
            </w:r>
            <w:r w:rsidRPr="007B62BA">
              <w:rPr>
                <w:rFonts w:ascii="Times New Roman" w:eastAsia="Times New Roman" w:hAnsi="Times New Roman" w:cs="Times New Roman"/>
                <w:sz w:val="18"/>
                <w:szCs w:val="18"/>
              </w:rPr>
              <w:t xml:space="preserve"> transported by road</w:t>
            </w:r>
            <w:r w:rsidR="00DD1F90" w:rsidRPr="007B62BA">
              <w:rPr>
                <w:rFonts w:ascii="Times New Roman" w:eastAsia="Times New Roman" w:hAnsi="Times New Roman" w:cs="Times New Roman"/>
                <w:sz w:val="18"/>
                <w:szCs w:val="18"/>
              </w:rPr>
              <w:t xml:space="preserve"> to the</w:t>
            </w:r>
            <w:r w:rsidRPr="007B62BA">
              <w:rPr>
                <w:rFonts w:ascii="Times New Roman" w:eastAsia="Times New Roman" w:hAnsi="Times New Roman" w:cs="Times New Roman"/>
                <w:sz w:val="18"/>
                <w:szCs w:val="18"/>
              </w:rPr>
              <w:t xml:space="preserve"> filament manufacturing company</w:t>
            </w:r>
            <w:r w:rsidR="00AB05D9">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called 3D-Fuel</w:t>
            </w:r>
            <w:r w:rsidR="00DD1F90" w:rsidRPr="007B62BA">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w:t>
            </w:r>
            <w:r w:rsidR="00AB05D9">
              <w:rPr>
                <w:rFonts w:ascii="Times New Roman" w:eastAsia="Times New Roman" w:hAnsi="Times New Roman" w:cs="Times New Roman"/>
                <w:sz w:val="18"/>
                <w:szCs w:val="18"/>
              </w:rPr>
              <w:t xml:space="preserve">which </w:t>
            </w:r>
            <w:proofErr w:type="gramStart"/>
            <w:r w:rsidR="00AB05D9">
              <w:rPr>
                <w:rFonts w:ascii="Times New Roman" w:eastAsia="Times New Roman" w:hAnsi="Times New Roman" w:cs="Times New Roman"/>
                <w:sz w:val="18"/>
                <w:szCs w:val="18"/>
              </w:rPr>
              <w:t xml:space="preserve">is </w:t>
            </w:r>
            <w:r w:rsidRPr="007B62BA">
              <w:rPr>
                <w:rFonts w:ascii="Times New Roman" w:eastAsia="Times New Roman" w:hAnsi="Times New Roman" w:cs="Times New Roman"/>
                <w:sz w:val="18"/>
                <w:szCs w:val="18"/>
              </w:rPr>
              <w:t>located in</w:t>
            </w:r>
            <w:proofErr w:type="gramEnd"/>
            <w:r w:rsidRPr="007B62BA">
              <w:rPr>
                <w:rFonts w:ascii="Times New Roman" w:eastAsia="Times New Roman" w:hAnsi="Times New Roman" w:cs="Times New Roman"/>
                <w:sz w:val="18"/>
                <w:szCs w:val="18"/>
              </w:rPr>
              <w:t xml:space="preserve"> Fargo, USA.</w:t>
            </w:r>
            <w:r w:rsidR="00DD1F90" w:rsidRPr="007B62BA">
              <w:rPr>
                <w:rFonts w:ascii="Times New Roman" w:eastAsia="Times New Roman" w:hAnsi="Times New Roman" w:cs="Times New Roman"/>
                <w:sz w:val="18"/>
                <w:szCs w:val="18"/>
              </w:rPr>
              <w:t xml:space="preserve"> In the United States, electricity is produced from natural gas.</w:t>
            </w:r>
            <w:r w:rsidRPr="007B62BA">
              <w:rPr>
                <w:rFonts w:ascii="Times New Roman" w:eastAsia="Times New Roman" w:hAnsi="Times New Roman" w:cs="Times New Roman"/>
                <w:sz w:val="18"/>
                <w:szCs w:val="18"/>
              </w:rPr>
              <w:t xml:space="preserve"> </w:t>
            </w:r>
            <w:r w:rsidR="00DD1F90" w:rsidRPr="007B62BA">
              <w:rPr>
                <w:rFonts w:ascii="Times New Roman" w:eastAsia="Times New Roman" w:hAnsi="Times New Roman" w:cs="Times New Roman"/>
                <w:sz w:val="18"/>
                <w:szCs w:val="18"/>
              </w:rPr>
              <w:t xml:space="preserve">From </w:t>
            </w:r>
            <w:r w:rsidR="00AB05D9">
              <w:rPr>
                <w:rFonts w:ascii="Times New Roman" w:eastAsia="Times New Roman" w:hAnsi="Times New Roman" w:cs="Times New Roman"/>
                <w:sz w:val="18"/>
                <w:szCs w:val="18"/>
              </w:rPr>
              <w:t xml:space="preserve">the </w:t>
            </w:r>
            <w:r w:rsidR="00DD1F90" w:rsidRPr="007B62BA">
              <w:rPr>
                <w:rFonts w:ascii="Times New Roman" w:eastAsia="Times New Roman" w:hAnsi="Times New Roman" w:cs="Times New Roman"/>
                <w:sz w:val="18"/>
                <w:szCs w:val="18"/>
              </w:rPr>
              <w:t>USA,</w:t>
            </w:r>
            <w:r w:rsidRPr="007B62BA">
              <w:rPr>
                <w:rFonts w:ascii="Times New Roman" w:eastAsia="Times New Roman" w:hAnsi="Times New Roman" w:cs="Times New Roman"/>
                <w:sz w:val="18"/>
                <w:szCs w:val="18"/>
              </w:rPr>
              <w:t xml:space="preserve"> the filament is shipped directly to Luxembourg </w:t>
            </w:r>
            <w:r w:rsidR="00AB05D9">
              <w:rPr>
                <w:rFonts w:ascii="Times New Roman" w:eastAsia="Times New Roman" w:hAnsi="Times New Roman" w:cs="Times New Roman"/>
                <w:sz w:val="18"/>
                <w:szCs w:val="18"/>
              </w:rPr>
              <w:t>by</w:t>
            </w:r>
            <w:r w:rsidR="00AB05D9"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air freight</w:t>
            </w:r>
            <w:r w:rsidR="00DD1F90" w:rsidRPr="007B62BA">
              <w:rPr>
                <w:rFonts w:ascii="Times New Roman" w:eastAsia="Times New Roman" w:hAnsi="Times New Roman" w:cs="Times New Roman"/>
                <w:sz w:val="18"/>
                <w:szCs w:val="18"/>
              </w:rPr>
              <w:t>. Then the filament is</w:t>
            </w:r>
            <w:r w:rsidRPr="007B62BA">
              <w:rPr>
                <w:rFonts w:ascii="Times New Roman" w:eastAsia="Times New Roman" w:hAnsi="Times New Roman" w:cs="Times New Roman"/>
                <w:sz w:val="18"/>
                <w:szCs w:val="18"/>
              </w:rPr>
              <w:t xml:space="preserve"> transported</w:t>
            </w:r>
            <w:r w:rsidR="00DD1F90" w:rsidRPr="007B62BA">
              <w:rPr>
                <w:rFonts w:ascii="Times New Roman" w:eastAsia="Times New Roman" w:hAnsi="Times New Roman" w:cs="Times New Roman"/>
                <w:sz w:val="18"/>
                <w:szCs w:val="18"/>
              </w:rPr>
              <w:t xml:space="preserve"> to Nancy using a</w:t>
            </w:r>
            <w:r w:rsidRPr="007B62BA">
              <w:rPr>
                <w:rFonts w:ascii="Times New Roman" w:eastAsia="Times New Roman" w:hAnsi="Times New Roman" w:cs="Times New Roman"/>
                <w:sz w:val="18"/>
                <w:szCs w:val="18"/>
              </w:rPr>
              <w:t xml:space="preserve"> lightweight vehicle.</w:t>
            </w:r>
          </w:p>
        </w:tc>
      </w:tr>
      <w:tr w:rsidR="00693859" w:rsidRPr="002737FE" w14:paraId="2BD5B5A7" w14:textId="77777777" w:rsidTr="007B62BA">
        <w:tc>
          <w:tcPr>
            <w:tcW w:w="1485" w:type="dxa"/>
            <w:vAlign w:val="center"/>
          </w:tcPr>
          <w:p w14:paraId="00000054" w14:textId="77777777" w:rsidR="00693859" w:rsidRPr="007B62BA" w:rsidRDefault="00720ECA" w:rsidP="00FB18A3">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Recycled Filament</w:t>
            </w:r>
          </w:p>
        </w:tc>
        <w:tc>
          <w:tcPr>
            <w:tcW w:w="1110" w:type="dxa"/>
            <w:vAlign w:val="center"/>
          </w:tcPr>
          <w:p w14:paraId="00000055"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3</w:t>
            </w:r>
          </w:p>
        </w:tc>
        <w:tc>
          <w:tcPr>
            <w:tcW w:w="6756" w:type="dxa"/>
          </w:tcPr>
          <w:p w14:paraId="00000056" w14:textId="11E2BF0D" w:rsidR="00693859" w:rsidRPr="007B62BA" w:rsidRDefault="00720ECA">
            <w:pPr>
              <w:keepNext/>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This scenario starts with the collection </w:t>
            </w:r>
            <w:r w:rsidR="00F91914" w:rsidRPr="007B62BA">
              <w:rPr>
                <w:rFonts w:ascii="Times New Roman" w:eastAsia="Times New Roman" w:hAnsi="Times New Roman" w:cs="Times New Roman"/>
                <w:sz w:val="18"/>
                <w:szCs w:val="18"/>
              </w:rPr>
              <w:t>of PLA</w:t>
            </w:r>
            <w:r w:rsidR="00DD1F90"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 xml:space="preserve">3D printing waste </w:t>
            </w:r>
            <w:r w:rsidR="00DD1F90" w:rsidRPr="007B62BA">
              <w:rPr>
                <w:rFonts w:ascii="Times New Roman" w:eastAsia="Times New Roman" w:hAnsi="Times New Roman" w:cs="Times New Roman"/>
                <w:sz w:val="18"/>
                <w:szCs w:val="18"/>
              </w:rPr>
              <w:t>from the</w:t>
            </w:r>
            <w:r w:rsidRPr="007B62BA">
              <w:rPr>
                <w:rFonts w:ascii="Times New Roman" w:eastAsia="Times New Roman" w:hAnsi="Times New Roman" w:cs="Times New Roman"/>
                <w:sz w:val="18"/>
                <w:szCs w:val="18"/>
              </w:rPr>
              <w:t xml:space="preserve"> schools and high schools</w:t>
            </w:r>
            <w:r w:rsidR="00DD1F90" w:rsidRPr="007B62BA">
              <w:rPr>
                <w:rFonts w:ascii="Times New Roman" w:eastAsia="Times New Roman" w:hAnsi="Times New Roman" w:cs="Times New Roman"/>
                <w:sz w:val="18"/>
                <w:szCs w:val="18"/>
              </w:rPr>
              <w:t xml:space="preserve">. The PLA waste is transported </w:t>
            </w:r>
            <w:r w:rsidRPr="007B62BA">
              <w:rPr>
                <w:rFonts w:ascii="Times New Roman" w:eastAsia="Times New Roman" w:hAnsi="Times New Roman" w:cs="Times New Roman"/>
                <w:sz w:val="18"/>
                <w:szCs w:val="18"/>
              </w:rPr>
              <w:t>to the recycling point</w:t>
            </w:r>
            <w:r w:rsidR="00DD1F90" w:rsidRPr="007B62BA">
              <w:rPr>
                <w:rFonts w:ascii="Times New Roman" w:eastAsia="Times New Roman" w:hAnsi="Times New Roman" w:cs="Times New Roman"/>
                <w:sz w:val="18"/>
                <w:szCs w:val="18"/>
              </w:rPr>
              <w:t xml:space="preserve"> (Lorraine Fab Living Lab)</w:t>
            </w:r>
            <w:r w:rsidRPr="007B62BA">
              <w:rPr>
                <w:rFonts w:ascii="Times New Roman" w:eastAsia="Times New Roman" w:hAnsi="Times New Roman" w:cs="Times New Roman"/>
                <w:sz w:val="18"/>
                <w:szCs w:val="18"/>
              </w:rPr>
              <w:t xml:space="preserve"> </w:t>
            </w:r>
            <w:r w:rsidR="00DD1F90" w:rsidRPr="007B62BA">
              <w:rPr>
                <w:rFonts w:ascii="Times New Roman" w:eastAsia="Times New Roman" w:hAnsi="Times New Roman" w:cs="Times New Roman"/>
                <w:sz w:val="18"/>
                <w:szCs w:val="18"/>
              </w:rPr>
              <w:t>using</w:t>
            </w:r>
            <w:r w:rsidR="00EF6C2D" w:rsidRPr="007B62BA">
              <w:rPr>
                <w:rFonts w:ascii="Times New Roman" w:eastAsia="Times New Roman" w:hAnsi="Times New Roman" w:cs="Times New Roman"/>
                <w:sz w:val="18"/>
                <w:szCs w:val="18"/>
              </w:rPr>
              <w:t xml:space="preserve"> light road transport</w:t>
            </w:r>
            <w:r w:rsidRPr="007B62BA">
              <w:rPr>
                <w:rFonts w:ascii="Times New Roman" w:eastAsia="Times New Roman" w:hAnsi="Times New Roman" w:cs="Times New Roman"/>
                <w:sz w:val="18"/>
                <w:szCs w:val="18"/>
              </w:rPr>
              <w:t xml:space="preserve">. </w:t>
            </w:r>
            <w:r w:rsidR="00566EC4">
              <w:rPr>
                <w:rFonts w:ascii="Times New Roman" w:eastAsia="Times New Roman" w:hAnsi="Times New Roman" w:cs="Times New Roman"/>
                <w:sz w:val="18"/>
                <w:szCs w:val="18"/>
              </w:rPr>
              <w:t>At</w:t>
            </w:r>
            <w:r w:rsidR="00566EC4"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 xml:space="preserve">this center, the size reduction </w:t>
            </w:r>
            <w:proofErr w:type="gramStart"/>
            <w:r w:rsidRPr="007B62BA">
              <w:rPr>
                <w:rFonts w:ascii="Times New Roman" w:eastAsia="Times New Roman" w:hAnsi="Times New Roman" w:cs="Times New Roman"/>
                <w:sz w:val="18"/>
                <w:szCs w:val="18"/>
              </w:rPr>
              <w:t>process</w:t>
            </w:r>
            <w:proofErr w:type="gramEnd"/>
            <w:r w:rsidRPr="007B62BA">
              <w:rPr>
                <w:rFonts w:ascii="Times New Roman" w:eastAsia="Times New Roman" w:hAnsi="Times New Roman" w:cs="Times New Roman"/>
                <w:sz w:val="18"/>
                <w:szCs w:val="18"/>
              </w:rPr>
              <w:t xml:space="preserve"> and the extrusion process necessary to produce the recycled filament </w:t>
            </w:r>
            <w:r w:rsidR="00DD1F90" w:rsidRPr="007B62BA">
              <w:rPr>
                <w:rFonts w:ascii="Times New Roman" w:eastAsia="Times New Roman" w:hAnsi="Times New Roman" w:cs="Times New Roman"/>
                <w:sz w:val="18"/>
                <w:szCs w:val="18"/>
              </w:rPr>
              <w:t xml:space="preserve">are </w:t>
            </w:r>
            <w:r w:rsidRPr="007B62BA">
              <w:rPr>
                <w:rFonts w:ascii="Times New Roman" w:eastAsia="Times New Roman" w:hAnsi="Times New Roman" w:cs="Times New Roman"/>
                <w:sz w:val="18"/>
                <w:szCs w:val="18"/>
              </w:rPr>
              <w:t>performed. The recycled filament is then delivered to the same schools</w:t>
            </w:r>
            <w:r w:rsidR="00DD1F90" w:rsidRPr="007B62BA">
              <w:rPr>
                <w:rFonts w:ascii="Times New Roman" w:eastAsia="Times New Roman" w:hAnsi="Times New Roman" w:cs="Times New Roman"/>
                <w:sz w:val="18"/>
                <w:szCs w:val="18"/>
              </w:rPr>
              <w:t xml:space="preserve"> </w:t>
            </w:r>
            <w:r w:rsidR="00EF6C2D" w:rsidRPr="007B62BA">
              <w:rPr>
                <w:rFonts w:ascii="Times New Roman" w:eastAsia="Times New Roman" w:hAnsi="Times New Roman" w:cs="Times New Roman"/>
                <w:sz w:val="18"/>
                <w:szCs w:val="18"/>
              </w:rPr>
              <w:t>and by the same</w:t>
            </w:r>
            <w:r w:rsidR="00566EC4">
              <w:rPr>
                <w:rFonts w:ascii="Times New Roman" w:eastAsia="Times New Roman" w:hAnsi="Times New Roman" w:cs="Times New Roman"/>
                <w:sz w:val="18"/>
                <w:szCs w:val="18"/>
              </w:rPr>
              <w:t xml:space="preserve"> means of</w:t>
            </w:r>
            <w:r w:rsidR="00EF6C2D" w:rsidRPr="007B62BA">
              <w:rPr>
                <w:rFonts w:ascii="Times New Roman" w:eastAsia="Times New Roman" w:hAnsi="Times New Roman" w:cs="Times New Roman"/>
                <w:sz w:val="18"/>
                <w:szCs w:val="18"/>
              </w:rPr>
              <w:t xml:space="preserve"> transport</w:t>
            </w:r>
            <w:r w:rsidR="00566EC4">
              <w:rPr>
                <w:rFonts w:ascii="Times New Roman" w:eastAsia="Times New Roman" w:hAnsi="Times New Roman" w:cs="Times New Roman"/>
                <w:sz w:val="18"/>
                <w:szCs w:val="18"/>
              </w:rPr>
              <w:t xml:space="preserve"> as</w:t>
            </w:r>
            <w:r w:rsidR="00EF6C2D"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where the waste was collected</w:t>
            </w:r>
            <w:r w:rsidR="00EF6C2D" w:rsidRPr="007B62BA">
              <w:rPr>
                <w:rFonts w:ascii="Times New Roman" w:eastAsia="Times New Roman" w:hAnsi="Times New Roman" w:cs="Times New Roman"/>
                <w:sz w:val="18"/>
                <w:szCs w:val="18"/>
              </w:rPr>
              <w:t>.</w:t>
            </w:r>
          </w:p>
        </w:tc>
      </w:tr>
    </w:tbl>
    <w:p w14:paraId="00000058" w14:textId="40F3474B" w:rsidR="00693859" w:rsidRDefault="00693859">
      <w:pPr>
        <w:rPr>
          <w:rFonts w:ascii="Times New Roman" w:eastAsia="Times New Roman" w:hAnsi="Times New Roman" w:cs="Times New Roman"/>
          <w:sz w:val="24"/>
          <w:szCs w:val="24"/>
        </w:rPr>
      </w:pPr>
      <w:bookmarkStart w:id="23" w:name="_heading=h.3znysh7" w:colFirst="0" w:colLast="0"/>
      <w:bookmarkEnd w:id="23"/>
    </w:p>
    <w:p w14:paraId="5002D81E" w14:textId="77777777" w:rsidR="002737FE" w:rsidRDefault="002737FE">
      <w:pPr>
        <w:rPr>
          <w:rFonts w:ascii="Times New Roman" w:eastAsia="Times New Roman" w:hAnsi="Times New Roman" w:cs="Times New Roman"/>
          <w:sz w:val="24"/>
          <w:szCs w:val="24"/>
        </w:rPr>
      </w:pPr>
    </w:p>
    <w:p w14:paraId="00000059" w14:textId="1EB33008" w:rsidR="00693859" w:rsidRDefault="00720ECA">
      <w:pPr>
        <w:pStyle w:val="Titre2"/>
        <w:numPr>
          <w:ilvl w:val="1"/>
          <w:numId w:val="4"/>
        </w:numPr>
      </w:pPr>
      <w:bookmarkStart w:id="24" w:name="_Toc100769589"/>
      <w:r>
        <w:t xml:space="preserve">Life </w:t>
      </w:r>
      <w:r w:rsidR="009B63DE">
        <w:t>C</w:t>
      </w:r>
      <w:r>
        <w:t xml:space="preserve">ycle </w:t>
      </w:r>
      <w:r w:rsidR="009B63DE">
        <w:t>I</w:t>
      </w:r>
      <w:r>
        <w:t xml:space="preserve">nventory </w:t>
      </w:r>
      <w:r w:rsidR="009B63DE">
        <w:t>A</w:t>
      </w:r>
      <w:r w:rsidR="00183F43">
        <w:t>nalysis (LCIA)</w:t>
      </w:r>
      <w:bookmarkEnd w:id="24"/>
    </w:p>
    <w:p w14:paraId="0000005A" w14:textId="7AD741D3" w:rsidR="00693859" w:rsidRDefault="00720ECA">
      <w:pPr>
        <w:pStyle w:val="Titre2"/>
        <w:numPr>
          <w:ilvl w:val="2"/>
          <w:numId w:val="4"/>
        </w:numPr>
      </w:pPr>
      <w:bookmarkStart w:id="25" w:name="_Toc100769590"/>
      <w:r>
        <w:t xml:space="preserve">Data </w:t>
      </w:r>
      <w:r w:rsidR="00CA1B40">
        <w:t>s</w:t>
      </w:r>
      <w:r>
        <w:t>ource</w:t>
      </w:r>
      <w:bookmarkEnd w:id="25"/>
    </w:p>
    <w:p w14:paraId="0000005C" w14:textId="5956DD3D" w:rsidR="00693859" w:rsidRDefault="00720ECA" w:rsidP="00104F36">
      <w:pPr>
        <w:ind w:firstLine="360"/>
        <w:jc w:val="both"/>
        <w:rPr>
          <w:rFonts w:ascii="Times New Roman" w:eastAsia="Times New Roman" w:hAnsi="Times New Roman" w:cs="Times New Roman"/>
          <w:color w:val="000000"/>
          <w:sz w:val="24"/>
          <w:szCs w:val="24"/>
        </w:rPr>
      </w:pPr>
      <w:r w:rsidRPr="00DD1F90">
        <w:rPr>
          <w:rFonts w:ascii="Times New Roman" w:eastAsia="Times New Roman" w:hAnsi="Times New Roman" w:cs="Times New Roman"/>
          <w:color w:val="000000"/>
          <w:sz w:val="24"/>
          <w:szCs w:val="24"/>
        </w:rPr>
        <w:t xml:space="preserve">To obtain the necessary data, different </w:t>
      </w:r>
      <w:r w:rsidR="00183F43">
        <w:rPr>
          <w:rFonts w:ascii="Times New Roman" w:eastAsia="Times New Roman" w:hAnsi="Times New Roman" w:cs="Times New Roman"/>
          <w:color w:val="000000"/>
          <w:sz w:val="24"/>
          <w:szCs w:val="24"/>
        </w:rPr>
        <w:t xml:space="preserve">data sources </w:t>
      </w:r>
      <w:r w:rsidRPr="00DD1F90">
        <w:rPr>
          <w:rFonts w:ascii="Times New Roman" w:eastAsia="Times New Roman" w:hAnsi="Times New Roman" w:cs="Times New Roman"/>
          <w:color w:val="000000"/>
          <w:sz w:val="24"/>
          <w:szCs w:val="24"/>
        </w:rPr>
        <w:t>were used to carry out the LCIA.</w:t>
      </w:r>
      <w:r w:rsidR="00183F43">
        <w:rPr>
          <w:rFonts w:ascii="Times New Roman" w:eastAsia="Times New Roman" w:hAnsi="Times New Roman" w:cs="Times New Roman"/>
          <w:color w:val="000000"/>
          <w:sz w:val="24"/>
          <w:szCs w:val="24"/>
        </w:rPr>
        <w:t xml:space="preserve"> On the one hand, f</w:t>
      </w:r>
      <w:r w:rsidR="00183F43" w:rsidRPr="005A381D">
        <w:rPr>
          <w:rFonts w:ascii="Times New Roman" w:eastAsia="Times New Roman" w:hAnsi="Times New Roman" w:cs="Times New Roman"/>
          <w:color w:val="000000"/>
          <w:sz w:val="24"/>
          <w:szCs w:val="24"/>
        </w:rPr>
        <w:t>or</w:t>
      </w:r>
      <w:r w:rsidR="00183F43">
        <w:rPr>
          <w:rFonts w:ascii="Times New Roman" w:eastAsia="Times New Roman" w:hAnsi="Times New Roman" w:cs="Times New Roman"/>
          <w:color w:val="000000"/>
          <w:sz w:val="24"/>
          <w:szCs w:val="24"/>
        </w:rPr>
        <w:t xml:space="preserve"> </w:t>
      </w:r>
      <w:r w:rsidR="00183F43" w:rsidRPr="005A381D">
        <w:rPr>
          <w:rFonts w:ascii="Times New Roman" w:eastAsia="Times New Roman" w:hAnsi="Times New Roman" w:cs="Times New Roman"/>
          <w:color w:val="000000"/>
          <w:sz w:val="24"/>
          <w:szCs w:val="24"/>
        </w:rPr>
        <w:t xml:space="preserve">virgin PLA </w:t>
      </w:r>
      <w:r w:rsidR="00183F43">
        <w:rPr>
          <w:rFonts w:ascii="Times New Roman" w:eastAsia="Times New Roman" w:hAnsi="Times New Roman" w:cs="Times New Roman"/>
          <w:color w:val="000000"/>
          <w:sz w:val="24"/>
          <w:szCs w:val="24"/>
        </w:rPr>
        <w:t xml:space="preserve">filament </w:t>
      </w:r>
      <w:r w:rsidR="00183F43" w:rsidRPr="005A381D">
        <w:rPr>
          <w:rFonts w:ascii="Times New Roman" w:eastAsia="Times New Roman" w:hAnsi="Times New Roman" w:cs="Times New Roman"/>
          <w:color w:val="000000"/>
          <w:sz w:val="24"/>
          <w:szCs w:val="24"/>
        </w:rPr>
        <w:t xml:space="preserve">production there are </w:t>
      </w:r>
      <w:r w:rsidR="00147EEF">
        <w:rPr>
          <w:rFonts w:ascii="Times New Roman" w:eastAsia="Times New Roman" w:hAnsi="Times New Roman" w:cs="Times New Roman"/>
          <w:color w:val="000000"/>
          <w:sz w:val="24"/>
          <w:szCs w:val="24"/>
        </w:rPr>
        <w:t>various</w:t>
      </w:r>
      <w:r w:rsidR="00147EEF" w:rsidRPr="005A381D">
        <w:rPr>
          <w:rFonts w:ascii="Times New Roman" w:eastAsia="Times New Roman" w:hAnsi="Times New Roman" w:cs="Times New Roman"/>
          <w:color w:val="000000"/>
          <w:sz w:val="24"/>
          <w:szCs w:val="24"/>
        </w:rPr>
        <w:t xml:space="preserve"> </w:t>
      </w:r>
      <w:r w:rsidR="00183F43" w:rsidRPr="005A381D">
        <w:rPr>
          <w:rFonts w:ascii="Times New Roman" w:eastAsia="Times New Roman" w:hAnsi="Times New Roman" w:cs="Times New Roman"/>
          <w:color w:val="000000"/>
          <w:sz w:val="24"/>
          <w:szCs w:val="24"/>
        </w:rPr>
        <w:t xml:space="preserve">life cycle analyses </w:t>
      </w:r>
      <w:r w:rsidR="00183F43">
        <w:rPr>
          <w:rFonts w:ascii="Times New Roman" w:eastAsia="Times New Roman" w:hAnsi="Times New Roman" w:cs="Times New Roman"/>
          <w:color w:val="000000"/>
          <w:sz w:val="24"/>
          <w:szCs w:val="24"/>
        </w:rPr>
        <w:t>published</w:t>
      </w:r>
      <w:r w:rsidR="00183F43" w:rsidRPr="005A381D">
        <w:rPr>
          <w:rFonts w:ascii="Times New Roman" w:eastAsia="Times New Roman" w:hAnsi="Times New Roman" w:cs="Times New Roman"/>
          <w:color w:val="000000"/>
          <w:sz w:val="24"/>
          <w:szCs w:val="24"/>
        </w:rPr>
        <w:t xml:space="preserve"> by </w:t>
      </w:r>
      <w:proofErr w:type="spellStart"/>
      <w:r w:rsidR="00183F43" w:rsidRPr="005A381D">
        <w:rPr>
          <w:rFonts w:ascii="Times New Roman" w:eastAsia="Times New Roman" w:hAnsi="Times New Roman" w:cs="Times New Roman"/>
          <w:color w:val="000000"/>
          <w:sz w:val="24"/>
          <w:szCs w:val="24"/>
        </w:rPr>
        <w:t>NatureWorks</w:t>
      </w:r>
      <w:proofErr w:type="spellEnd"/>
      <w:r w:rsidR="00183F43">
        <w:rPr>
          <w:rFonts w:ascii="Times New Roman" w:eastAsia="Times New Roman" w:hAnsi="Times New Roman" w:cs="Times New Roman"/>
          <w:color w:val="000000"/>
          <w:sz w:val="24"/>
          <w:szCs w:val="24"/>
        </w:rPr>
        <w:t xml:space="preserve"> </w:t>
      </w:r>
      <w:r w:rsidR="00183F43" w:rsidRPr="00960886">
        <w:rPr>
          <w:rFonts w:ascii="Times New Roman" w:eastAsia="Times New Roman" w:hAnsi="Times New Roman" w:cs="Times New Roman"/>
          <w:color w:val="000000"/>
          <w:sz w:val="24"/>
          <w:szCs w:val="24"/>
        </w:rPr>
        <w:t>(</w:t>
      </w:r>
      <w:proofErr w:type="spellStart"/>
      <w:r w:rsidR="00183F43" w:rsidRPr="00960886">
        <w:rPr>
          <w:rFonts w:ascii="Times New Roman" w:eastAsia="Times New Roman" w:hAnsi="Times New Roman" w:cs="Times New Roman"/>
          <w:color w:val="000000"/>
          <w:sz w:val="24"/>
          <w:szCs w:val="24"/>
        </w:rPr>
        <w:t>Vink</w:t>
      </w:r>
      <w:proofErr w:type="spellEnd"/>
      <w:r w:rsidR="00183F43" w:rsidRPr="00960886">
        <w:rPr>
          <w:rFonts w:ascii="Times New Roman" w:eastAsia="Times New Roman" w:hAnsi="Times New Roman" w:cs="Times New Roman"/>
          <w:color w:val="000000"/>
          <w:sz w:val="24"/>
          <w:szCs w:val="24"/>
        </w:rPr>
        <w:t xml:space="preserve"> et al., 2003; </w:t>
      </w:r>
      <w:proofErr w:type="spellStart"/>
      <w:r w:rsidR="00183F43" w:rsidRPr="00960886">
        <w:rPr>
          <w:rFonts w:ascii="Times New Roman" w:eastAsia="Times New Roman" w:hAnsi="Times New Roman" w:cs="Times New Roman"/>
          <w:color w:val="000000"/>
          <w:sz w:val="24"/>
          <w:szCs w:val="24"/>
        </w:rPr>
        <w:t>Vink</w:t>
      </w:r>
      <w:proofErr w:type="spellEnd"/>
      <w:r w:rsidR="00183F43" w:rsidRPr="00960886">
        <w:rPr>
          <w:rFonts w:ascii="Times New Roman" w:eastAsia="Times New Roman" w:hAnsi="Times New Roman" w:cs="Times New Roman"/>
          <w:color w:val="000000"/>
          <w:sz w:val="24"/>
          <w:szCs w:val="24"/>
        </w:rPr>
        <w:t xml:space="preserve"> and Davies, 2015)</w:t>
      </w:r>
      <w:r w:rsidR="00183F43" w:rsidRPr="005A381D">
        <w:rPr>
          <w:rFonts w:ascii="Times New Roman" w:eastAsia="Times New Roman" w:hAnsi="Times New Roman" w:cs="Times New Roman"/>
          <w:color w:val="000000"/>
          <w:sz w:val="24"/>
          <w:szCs w:val="24"/>
        </w:rPr>
        <w:t xml:space="preserve">, where the results have been incorporated into the </w:t>
      </w:r>
      <w:proofErr w:type="spellStart"/>
      <w:r w:rsidR="00183F43" w:rsidRPr="005A381D">
        <w:rPr>
          <w:rFonts w:ascii="Times New Roman" w:eastAsia="Times New Roman" w:hAnsi="Times New Roman" w:cs="Times New Roman"/>
          <w:color w:val="000000"/>
          <w:sz w:val="24"/>
          <w:szCs w:val="24"/>
        </w:rPr>
        <w:t>EcoInvent</w:t>
      </w:r>
      <w:proofErr w:type="spellEnd"/>
      <w:r w:rsidR="00183F43" w:rsidRPr="005A381D">
        <w:rPr>
          <w:rFonts w:ascii="Times New Roman" w:eastAsia="Times New Roman" w:hAnsi="Times New Roman" w:cs="Times New Roman"/>
          <w:color w:val="000000"/>
          <w:sz w:val="24"/>
          <w:szCs w:val="24"/>
        </w:rPr>
        <w:t xml:space="preserve"> database. These articles helped </w:t>
      </w:r>
      <w:r w:rsidR="00147EEF">
        <w:rPr>
          <w:rFonts w:ascii="Times New Roman" w:eastAsia="Times New Roman" w:hAnsi="Times New Roman" w:cs="Times New Roman"/>
          <w:color w:val="000000"/>
          <w:sz w:val="24"/>
          <w:szCs w:val="24"/>
        </w:rPr>
        <w:t xml:space="preserve">us </w:t>
      </w:r>
      <w:r w:rsidR="00183F43" w:rsidRPr="005A381D">
        <w:rPr>
          <w:rFonts w:ascii="Times New Roman" w:eastAsia="Times New Roman" w:hAnsi="Times New Roman" w:cs="Times New Roman"/>
          <w:color w:val="000000"/>
          <w:sz w:val="24"/>
          <w:szCs w:val="24"/>
        </w:rPr>
        <w:t>to understand the PLA production process</w:t>
      </w:r>
      <w:r w:rsidR="00147EEF">
        <w:rPr>
          <w:rFonts w:ascii="Times New Roman" w:eastAsia="Times New Roman" w:hAnsi="Times New Roman" w:cs="Times New Roman"/>
          <w:color w:val="000000"/>
          <w:sz w:val="24"/>
          <w:szCs w:val="24"/>
        </w:rPr>
        <w:t>,</w:t>
      </w:r>
      <w:r w:rsidR="00183F43" w:rsidRPr="005A381D">
        <w:rPr>
          <w:rFonts w:ascii="Times New Roman" w:eastAsia="Times New Roman" w:hAnsi="Times New Roman" w:cs="Times New Roman"/>
          <w:color w:val="000000"/>
          <w:sz w:val="24"/>
          <w:szCs w:val="24"/>
        </w:rPr>
        <w:t xml:space="preserve"> </w:t>
      </w:r>
      <w:r w:rsidR="00CE49B3">
        <w:rPr>
          <w:rFonts w:ascii="Times New Roman" w:eastAsia="Times New Roman" w:hAnsi="Times New Roman" w:cs="Times New Roman"/>
          <w:color w:val="000000"/>
          <w:sz w:val="24"/>
          <w:szCs w:val="24"/>
        </w:rPr>
        <w:t>considering</w:t>
      </w:r>
      <w:r w:rsidR="00183F43" w:rsidRPr="005A381D">
        <w:rPr>
          <w:rFonts w:ascii="Times New Roman" w:eastAsia="Times New Roman" w:hAnsi="Times New Roman" w:cs="Times New Roman"/>
          <w:color w:val="000000"/>
          <w:sz w:val="24"/>
          <w:szCs w:val="24"/>
        </w:rPr>
        <w:t xml:space="preserve"> the production center in Nebraska</w:t>
      </w:r>
      <w:r w:rsidR="00147EEF">
        <w:rPr>
          <w:rFonts w:ascii="Times New Roman" w:eastAsia="Times New Roman" w:hAnsi="Times New Roman" w:cs="Times New Roman"/>
          <w:color w:val="000000"/>
          <w:sz w:val="24"/>
          <w:szCs w:val="24"/>
        </w:rPr>
        <w:t>,</w:t>
      </w:r>
      <w:r w:rsidR="00183F43" w:rsidRPr="005A381D">
        <w:rPr>
          <w:rFonts w:ascii="Times New Roman" w:eastAsia="Times New Roman" w:hAnsi="Times New Roman" w:cs="Times New Roman"/>
          <w:color w:val="000000"/>
          <w:sz w:val="24"/>
          <w:szCs w:val="24"/>
        </w:rPr>
        <w:t xml:space="preserve"> USA. For virgin PLA filament manufacturing, </w:t>
      </w:r>
      <w:proofErr w:type="spellStart"/>
      <w:r w:rsidR="00183F43" w:rsidRPr="005A381D">
        <w:rPr>
          <w:rFonts w:ascii="Times New Roman" w:eastAsia="Times New Roman" w:hAnsi="Times New Roman" w:cs="Times New Roman"/>
          <w:color w:val="000000"/>
          <w:sz w:val="24"/>
          <w:szCs w:val="24"/>
        </w:rPr>
        <w:t>NatureWorks</w:t>
      </w:r>
      <w:proofErr w:type="spellEnd"/>
      <w:r w:rsidR="00183F43" w:rsidRPr="005A381D">
        <w:rPr>
          <w:rFonts w:ascii="Times New Roman" w:eastAsia="Times New Roman" w:hAnsi="Times New Roman" w:cs="Times New Roman"/>
          <w:color w:val="000000"/>
          <w:sz w:val="24"/>
          <w:szCs w:val="24"/>
        </w:rPr>
        <w:t xml:space="preserve"> proposes a catalog of customers who manufacture filament from PLA produced by the company, which facilitated the modeling </w:t>
      </w:r>
      <w:r w:rsidR="00183F43" w:rsidRPr="005A381D">
        <w:rPr>
          <w:rFonts w:ascii="Times New Roman" w:eastAsia="Times New Roman" w:hAnsi="Times New Roman" w:cs="Times New Roman"/>
          <w:color w:val="000000"/>
          <w:sz w:val="24"/>
          <w:szCs w:val="24"/>
        </w:rPr>
        <w:lastRenderedPageBreak/>
        <w:t>of the supply chain to sell its product in the city of Nancy</w:t>
      </w:r>
      <w:r w:rsidR="00147EEF">
        <w:rPr>
          <w:rFonts w:ascii="Times New Roman" w:eastAsia="Times New Roman" w:hAnsi="Times New Roman" w:cs="Times New Roman"/>
          <w:color w:val="000000"/>
          <w:sz w:val="24"/>
          <w:szCs w:val="24"/>
        </w:rPr>
        <w:t>,</w:t>
      </w:r>
      <w:r w:rsidR="00183F43" w:rsidRPr="005A381D">
        <w:rPr>
          <w:rFonts w:ascii="Times New Roman" w:eastAsia="Times New Roman" w:hAnsi="Times New Roman" w:cs="Times New Roman"/>
          <w:color w:val="000000"/>
          <w:sz w:val="24"/>
          <w:szCs w:val="24"/>
        </w:rPr>
        <w:t xml:space="preserve"> France.</w:t>
      </w:r>
      <w:r w:rsidR="00183F43">
        <w:rPr>
          <w:rFonts w:ascii="Times New Roman" w:eastAsia="Times New Roman" w:hAnsi="Times New Roman" w:cs="Times New Roman"/>
          <w:color w:val="000000"/>
          <w:sz w:val="24"/>
          <w:szCs w:val="24"/>
        </w:rPr>
        <w:t xml:space="preserve"> On the other hand, for the</w:t>
      </w:r>
      <w:r w:rsidR="007B1CE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plastic recycling</w:t>
      </w:r>
      <w:r w:rsidR="007B1CE5">
        <w:rPr>
          <w:rFonts w:ascii="Times New Roman" w:eastAsia="Times New Roman" w:hAnsi="Times New Roman" w:cs="Times New Roman"/>
          <w:color w:val="000000"/>
          <w:sz w:val="24"/>
          <w:szCs w:val="24"/>
        </w:rPr>
        <w:t xml:space="preserve"> process </w:t>
      </w:r>
      <w:r w:rsidR="00183F43">
        <w:rPr>
          <w:rFonts w:ascii="Times New Roman" w:eastAsia="Times New Roman" w:hAnsi="Times New Roman" w:cs="Times New Roman"/>
          <w:color w:val="000000"/>
          <w:sz w:val="24"/>
          <w:szCs w:val="24"/>
        </w:rPr>
        <w:t>the data concerning the</w:t>
      </w:r>
      <w:r w:rsidR="007B1CE5">
        <w:rPr>
          <w:rFonts w:ascii="Times New Roman" w:eastAsia="Times New Roman" w:hAnsi="Times New Roman" w:cs="Times New Roman"/>
          <w:color w:val="000000"/>
          <w:sz w:val="24"/>
          <w:szCs w:val="24"/>
        </w:rPr>
        <w:t xml:space="preserve"> input/output materials and </w:t>
      </w:r>
      <w:r>
        <w:rPr>
          <w:rFonts w:ascii="Times New Roman" w:eastAsia="Times New Roman" w:hAnsi="Times New Roman" w:cs="Times New Roman"/>
          <w:color w:val="000000"/>
          <w:sz w:val="24"/>
          <w:szCs w:val="24"/>
        </w:rPr>
        <w:t>the machines used</w:t>
      </w:r>
      <w:r w:rsidR="007B1CE5">
        <w:rPr>
          <w:rFonts w:ascii="Times New Roman" w:eastAsia="Times New Roman" w:hAnsi="Times New Roman" w:cs="Times New Roman"/>
          <w:color w:val="000000"/>
          <w:sz w:val="24"/>
          <w:szCs w:val="24"/>
        </w:rPr>
        <w:t xml:space="preserve"> in the recycling process</w:t>
      </w:r>
      <w:r>
        <w:rPr>
          <w:rFonts w:ascii="Times New Roman" w:eastAsia="Times New Roman" w:hAnsi="Times New Roman" w:cs="Times New Roman"/>
          <w:color w:val="000000"/>
          <w:sz w:val="24"/>
          <w:szCs w:val="24"/>
        </w:rPr>
        <w:t xml:space="preserve"> were obtained directly from the Lorraine Fab Living Lab and from the thesis work</w:t>
      </w:r>
      <w:r w:rsidR="007B1CE5">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sidR="007B1CE5">
        <w:rPr>
          <w:rFonts w:ascii="Times New Roman" w:eastAsia="Times New Roman" w:hAnsi="Times New Roman" w:cs="Times New Roman"/>
          <w:color w:val="000000"/>
          <w:sz w:val="24"/>
          <w:szCs w:val="24"/>
        </w:rPr>
        <w:t>conducted</w:t>
      </w:r>
      <w:r>
        <w:rPr>
          <w:rFonts w:ascii="Times New Roman" w:eastAsia="Times New Roman" w:hAnsi="Times New Roman" w:cs="Times New Roman"/>
          <w:color w:val="000000"/>
          <w:sz w:val="24"/>
          <w:szCs w:val="24"/>
        </w:rPr>
        <w:t xml:space="preserve"> at </w:t>
      </w:r>
      <w:r w:rsidR="009A7901">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ERPI </w:t>
      </w:r>
      <w:r w:rsidR="007B1CE5">
        <w:rPr>
          <w:rFonts w:ascii="Times New Roman" w:eastAsia="Times New Roman" w:hAnsi="Times New Roman" w:cs="Times New Roman"/>
          <w:color w:val="000000"/>
          <w:sz w:val="24"/>
          <w:szCs w:val="24"/>
        </w:rPr>
        <w:t xml:space="preserve">laboratory </w:t>
      </w:r>
      <w:r>
        <w:rPr>
          <w:rFonts w:ascii="Times New Roman" w:eastAsia="Times New Roman" w:hAnsi="Times New Roman" w:cs="Times New Roman"/>
          <w:color w:val="000000"/>
          <w:sz w:val="24"/>
          <w:szCs w:val="24"/>
        </w:rPr>
        <w:t xml:space="preserve">related to </w:t>
      </w:r>
      <w:r w:rsidR="007B1CE5">
        <w:rPr>
          <w:rFonts w:ascii="Times New Roman" w:eastAsia="Times New Roman" w:hAnsi="Times New Roman" w:cs="Times New Roman"/>
          <w:color w:val="000000"/>
          <w:sz w:val="24"/>
          <w:szCs w:val="24"/>
        </w:rPr>
        <w:t xml:space="preserve">DRAM </w:t>
      </w:r>
      <w:r w:rsidR="00960886" w:rsidRPr="00960886">
        <w:rPr>
          <w:rFonts w:ascii="Times New Roman" w:eastAsia="Times New Roman" w:hAnsi="Times New Roman" w:cs="Times New Roman"/>
          <w:color w:val="000000"/>
          <w:sz w:val="24"/>
          <w:szCs w:val="24"/>
        </w:rPr>
        <w:t>(Cruz Sanchez et al., 2017; Santander et al., 2020)</w:t>
      </w:r>
      <w:r>
        <w:rPr>
          <w:rFonts w:ascii="Times New Roman" w:eastAsia="Times New Roman" w:hAnsi="Times New Roman" w:cs="Times New Roman"/>
          <w:color w:val="000000"/>
          <w:sz w:val="24"/>
          <w:szCs w:val="24"/>
        </w:rPr>
        <w:t xml:space="preserve">. These data </w:t>
      </w:r>
      <w:r w:rsidRPr="00EF6C2D">
        <w:rPr>
          <w:rFonts w:ascii="Times New Roman" w:eastAsia="Times New Roman" w:hAnsi="Times New Roman" w:cs="Times New Roman"/>
          <w:color w:val="000000"/>
          <w:sz w:val="24"/>
          <w:szCs w:val="24"/>
        </w:rPr>
        <w:t xml:space="preserve">allowed </w:t>
      </w:r>
      <w:r w:rsidR="009A7901">
        <w:rPr>
          <w:rFonts w:ascii="Times New Roman" w:eastAsia="Times New Roman" w:hAnsi="Times New Roman" w:cs="Times New Roman"/>
          <w:color w:val="000000"/>
          <w:sz w:val="24"/>
          <w:szCs w:val="24"/>
        </w:rPr>
        <w:t xml:space="preserve">us to </w:t>
      </w:r>
      <w:r w:rsidRPr="00EF6C2D">
        <w:rPr>
          <w:rFonts w:ascii="Times New Roman" w:eastAsia="Times New Roman" w:hAnsi="Times New Roman" w:cs="Times New Roman"/>
          <w:color w:val="000000"/>
          <w:sz w:val="24"/>
          <w:szCs w:val="24"/>
        </w:rPr>
        <w:t>model</w:t>
      </w:r>
      <w:r>
        <w:rPr>
          <w:rFonts w:ascii="Times New Roman" w:eastAsia="Times New Roman" w:hAnsi="Times New Roman" w:cs="Times New Roman"/>
          <w:color w:val="000000"/>
          <w:sz w:val="24"/>
          <w:szCs w:val="24"/>
        </w:rPr>
        <w:t xml:space="preserve"> and understand the recycling network, its main functions</w:t>
      </w:r>
      <w:r w:rsidR="009A79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its limitations </w:t>
      </w:r>
      <w:r w:rsidR="00B568D7">
        <w:rPr>
          <w:rFonts w:ascii="Times New Roman" w:eastAsia="Times New Roman" w:hAnsi="Times New Roman" w:cs="Times New Roman"/>
          <w:color w:val="000000"/>
          <w:sz w:val="24"/>
          <w:szCs w:val="24"/>
        </w:rPr>
        <w:t xml:space="preserve">in consideration of </w:t>
      </w:r>
      <w:r>
        <w:rPr>
          <w:rFonts w:ascii="Times New Roman" w:eastAsia="Times New Roman" w:hAnsi="Times New Roman" w:cs="Times New Roman"/>
          <w:color w:val="000000"/>
          <w:sz w:val="24"/>
          <w:szCs w:val="24"/>
        </w:rPr>
        <w:t xml:space="preserve">the case study presented in </w:t>
      </w:r>
      <w:r w:rsidR="009A7901">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ection 3.</w:t>
      </w:r>
    </w:p>
    <w:p w14:paraId="0000005E" w14:textId="77777777" w:rsidR="00693859" w:rsidRDefault="00720ECA">
      <w:pPr>
        <w:pStyle w:val="Titre2"/>
        <w:numPr>
          <w:ilvl w:val="1"/>
          <w:numId w:val="4"/>
        </w:numPr>
      </w:pPr>
      <w:bookmarkStart w:id="26" w:name="_Toc100769591"/>
      <w:r>
        <w:t>Impact Assessment (LCIA)</w:t>
      </w:r>
      <w:bookmarkEnd w:id="26"/>
      <w:r>
        <w:t xml:space="preserve"> </w:t>
      </w:r>
    </w:p>
    <w:p w14:paraId="0000005F" w14:textId="5B4D052A" w:rsidR="00693859" w:rsidRDefault="00720ECA">
      <w:pPr>
        <w:pStyle w:val="Titre2"/>
        <w:numPr>
          <w:ilvl w:val="2"/>
          <w:numId w:val="4"/>
        </w:numPr>
      </w:pPr>
      <w:bookmarkStart w:id="27" w:name="_heading=h.3dy6vkm" w:colFirst="0" w:colLast="0"/>
      <w:bookmarkStart w:id="28" w:name="_Toc100769592"/>
      <w:bookmarkEnd w:id="27"/>
      <w:r>
        <w:t>Calculation methodology</w:t>
      </w:r>
      <w:bookmarkEnd w:id="28"/>
    </w:p>
    <w:p w14:paraId="00000060" w14:textId="74724A98" w:rsidR="00693859" w:rsidRPr="007B62BA" w:rsidRDefault="00720ECA" w:rsidP="007B62BA">
      <w:pPr>
        <w:pStyle w:val="Titre2"/>
        <w:numPr>
          <w:ilvl w:val="3"/>
          <w:numId w:val="4"/>
        </w:numPr>
      </w:pPr>
      <w:bookmarkStart w:id="29" w:name="_Toc100769593"/>
      <w:r w:rsidRPr="007B62BA">
        <w:t>Choice of software</w:t>
      </w:r>
      <w:bookmarkEnd w:id="29"/>
    </w:p>
    <w:p w14:paraId="00000061" w14:textId="77777777" w:rsidR="00693859" w:rsidRDefault="00693859">
      <w:pPr>
        <w:jc w:val="both"/>
        <w:rPr>
          <w:rFonts w:ascii="Times New Roman" w:eastAsia="Times New Roman" w:hAnsi="Times New Roman" w:cs="Times New Roman"/>
          <w:sz w:val="24"/>
          <w:szCs w:val="24"/>
        </w:rPr>
      </w:pPr>
    </w:p>
    <w:p w14:paraId="00000062" w14:textId="6EAF1A3B" w:rsidR="00693859" w:rsidRPr="00EF6C2D" w:rsidRDefault="00720ECA" w:rsidP="00EF6C2D">
      <w:pPr>
        <w:ind w:firstLine="360"/>
        <w:jc w:val="both"/>
        <w:rPr>
          <w:rFonts w:ascii="Times New Roman" w:eastAsia="Times New Roman" w:hAnsi="Times New Roman" w:cs="Times New Roman"/>
          <w:color w:val="000000"/>
          <w:sz w:val="24"/>
          <w:szCs w:val="24"/>
        </w:rPr>
      </w:pPr>
      <w:r w:rsidRPr="00EF6C2D">
        <w:rPr>
          <w:rFonts w:ascii="Times New Roman" w:eastAsia="Times New Roman" w:hAnsi="Times New Roman" w:cs="Times New Roman"/>
          <w:color w:val="000000"/>
          <w:sz w:val="24"/>
          <w:szCs w:val="24"/>
        </w:rPr>
        <w:t xml:space="preserve">The software used to </w:t>
      </w:r>
      <w:r w:rsidR="008032EA" w:rsidRPr="00EF6C2D">
        <w:rPr>
          <w:rFonts w:ascii="Times New Roman" w:eastAsia="Times New Roman" w:hAnsi="Times New Roman" w:cs="Times New Roman"/>
          <w:color w:val="000000"/>
          <w:sz w:val="24"/>
          <w:szCs w:val="24"/>
        </w:rPr>
        <w:t xml:space="preserve">perform </w:t>
      </w:r>
      <w:r w:rsidRPr="00EF6C2D">
        <w:rPr>
          <w:rFonts w:ascii="Times New Roman" w:eastAsia="Times New Roman" w:hAnsi="Times New Roman" w:cs="Times New Roman"/>
          <w:color w:val="000000"/>
          <w:sz w:val="24"/>
          <w:szCs w:val="24"/>
        </w:rPr>
        <w:t xml:space="preserve">this life cycle analysis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w:t>
      </w:r>
      <w:proofErr w:type="spellStart"/>
      <w:r w:rsidRPr="00EF6C2D">
        <w:rPr>
          <w:rFonts w:ascii="Times New Roman" w:eastAsia="Times New Roman" w:hAnsi="Times New Roman" w:cs="Times New Roman"/>
          <w:color w:val="000000"/>
          <w:sz w:val="24"/>
          <w:szCs w:val="24"/>
        </w:rPr>
        <w:t>OpenLCA</w:t>
      </w:r>
      <w:proofErr w:type="spellEnd"/>
      <w:r w:rsidRPr="00EF6C2D">
        <w:rPr>
          <w:rFonts w:ascii="Times New Roman" w:eastAsia="Times New Roman" w:hAnsi="Times New Roman" w:cs="Times New Roman"/>
          <w:color w:val="000000"/>
          <w:sz w:val="24"/>
          <w:szCs w:val="24"/>
        </w:rPr>
        <w:t xml:space="preserve"> 1.10.3. The main reason for its use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because it is open</w:t>
      </w:r>
      <w:r w:rsidR="00E143B5">
        <w:rPr>
          <w:rFonts w:ascii="Times New Roman" w:eastAsia="Times New Roman" w:hAnsi="Times New Roman" w:cs="Times New Roman"/>
          <w:color w:val="000000"/>
          <w:sz w:val="24"/>
          <w:szCs w:val="24"/>
        </w:rPr>
        <w:t>-</w:t>
      </w:r>
      <w:r w:rsidRPr="00EF6C2D">
        <w:rPr>
          <w:rFonts w:ascii="Times New Roman" w:eastAsia="Times New Roman" w:hAnsi="Times New Roman" w:cs="Times New Roman"/>
          <w:color w:val="000000"/>
          <w:sz w:val="24"/>
          <w:szCs w:val="24"/>
        </w:rPr>
        <w:t>source</w:t>
      </w:r>
      <w:r w:rsidR="008032EA" w:rsidRPr="00EF6C2D">
        <w:rPr>
          <w:rFonts w:ascii="Times New Roman" w:eastAsia="Times New Roman" w:hAnsi="Times New Roman" w:cs="Times New Roman"/>
          <w:color w:val="000000"/>
          <w:sz w:val="24"/>
          <w:szCs w:val="24"/>
        </w:rPr>
        <w:t xml:space="preserve"> </w:t>
      </w:r>
      <w:r w:rsidR="009776DB" w:rsidRPr="00EF6C2D">
        <w:rPr>
          <w:rFonts w:ascii="Times New Roman" w:eastAsia="Times New Roman" w:hAnsi="Times New Roman" w:cs="Times New Roman"/>
          <w:color w:val="000000"/>
          <w:sz w:val="24"/>
          <w:szCs w:val="24"/>
        </w:rPr>
        <w:t>software</w:t>
      </w:r>
      <w:r w:rsidRPr="00EF6C2D">
        <w:rPr>
          <w:rFonts w:ascii="Times New Roman" w:eastAsia="Times New Roman" w:hAnsi="Times New Roman" w:cs="Times New Roman"/>
          <w:color w:val="000000"/>
          <w:sz w:val="24"/>
          <w:szCs w:val="24"/>
        </w:rPr>
        <w:t xml:space="preserve">, so </w:t>
      </w:r>
      <w:r w:rsidR="00E143B5" w:rsidRPr="00EF6C2D">
        <w:rPr>
          <w:rFonts w:ascii="Times New Roman" w:eastAsia="Times New Roman" w:hAnsi="Times New Roman" w:cs="Times New Roman"/>
          <w:color w:val="000000"/>
          <w:sz w:val="24"/>
          <w:szCs w:val="24"/>
        </w:rPr>
        <w:t>it’s</w:t>
      </w:r>
      <w:r w:rsidRPr="00EF6C2D">
        <w:rPr>
          <w:rFonts w:ascii="Times New Roman" w:eastAsia="Times New Roman" w:hAnsi="Times New Roman" w:cs="Times New Roman"/>
          <w:color w:val="000000"/>
          <w:sz w:val="24"/>
          <w:szCs w:val="24"/>
        </w:rPr>
        <w:t xml:space="preserve"> </w:t>
      </w:r>
      <w:r w:rsidR="00E143B5">
        <w:rPr>
          <w:rFonts w:ascii="Times New Roman" w:eastAsia="Times New Roman" w:hAnsi="Times New Roman" w:cs="Times New Roman"/>
          <w:color w:val="000000"/>
          <w:sz w:val="24"/>
          <w:szCs w:val="24"/>
        </w:rPr>
        <w:t xml:space="preserve">easy for any user to </w:t>
      </w:r>
      <w:r w:rsidR="00A40F40">
        <w:rPr>
          <w:rFonts w:ascii="Times New Roman" w:eastAsia="Times New Roman" w:hAnsi="Times New Roman" w:cs="Times New Roman"/>
          <w:color w:val="000000"/>
          <w:sz w:val="24"/>
          <w:szCs w:val="24"/>
        </w:rPr>
        <w:t xml:space="preserve">acquire </w:t>
      </w:r>
      <w:r w:rsidR="00E143B5">
        <w:rPr>
          <w:rFonts w:ascii="Times New Roman" w:eastAsia="Times New Roman" w:hAnsi="Times New Roman" w:cs="Times New Roman"/>
          <w:color w:val="000000"/>
          <w:sz w:val="24"/>
          <w:szCs w:val="24"/>
        </w:rPr>
        <w:t>and use</w:t>
      </w:r>
      <w:r w:rsidRPr="00EF6C2D">
        <w:rPr>
          <w:rFonts w:ascii="Times New Roman" w:eastAsia="Times New Roman" w:hAnsi="Times New Roman" w:cs="Times New Roman"/>
          <w:color w:val="000000"/>
          <w:sz w:val="24"/>
          <w:szCs w:val="24"/>
        </w:rPr>
        <w:t xml:space="preserve">. This software </w:t>
      </w:r>
      <w:r w:rsidR="00667100">
        <w:rPr>
          <w:rFonts w:ascii="Times New Roman" w:eastAsia="Times New Roman" w:hAnsi="Times New Roman" w:cs="Times New Roman"/>
          <w:color w:val="000000"/>
          <w:sz w:val="24"/>
          <w:szCs w:val="24"/>
        </w:rPr>
        <w:t>makes it possible</w:t>
      </w:r>
      <w:r w:rsidR="00667100" w:rsidRPr="00EF6C2D">
        <w:rPr>
          <w:rFonts w:ascii="Times New Roman" w:eastAsia="Times New Roman" w:hAnsi="Times New Roman" w:cs="Times New Roman"/>
          <w:color w:val="000000"/>
          <w:sz w:val="24"/>
          <w:szCs w:val="24"/>
        </w:rPr>
        <w:t xml:space="preserve"> </w:t>
      </w:r>
      <w:r w:rsidRPr="00EF6C2D">
        <w:rPr>
          <w:rFonts w:ascii="Times New Roman" w:eastAsia="Times New Roman" w:hAnsi="Times New Roman" w:cs="Times New Roman"/>
          <w:color w:val="000000"/>
          <w:sz w:val="24"/>
          <w:szCs w:val="24"/>
        </w:rPr>
        <w:t xml:space="preserve">to perform full life cycle analysis and carbon footprint analysis, allowing </w:t>
      </w:r>
      <w:r w:rsidR="00667100">
        <w:rPr>
          <w:rFonts w:ascii="Times New Roman" w:eastAsia="Times New Roman" w:hAnsi="Times New Roman" w:cs="Times New Roman"/>
          <w:color w:val="000000"/>
          <w:sz w:val="24"/>
          <w:szCs w:val="24"/>
        </w:rPr>
        <w:t xml:space="preserve">us </w:t>
      </w:r>
      <w:r w:rsidRPr="00EF6C2D">
        <w:rPr>
          <w:rFonts w:ascii="Times New Roman" w:eastAsia="Times New Roman" w:hAnsi="Times New Roman" w:cs="Times New Roman"/>
          <w:color w:val="000000"/>
          <w:sz w:val="24"/>
          <w:szCs w:val="24"/>
        </w:rPr>
        <w:t xml:space="preserve">to install a wide variety of databases. For this case, the database used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the </w:t>
      </w:r>
      <w:proofErr w:type="spellStart"/>
      <w:r w:rsidRPr="00EF6C2D">
        <w:rPr>
          <w:rFonts w:ascii="Times New Roman" w:eastAsia="Times New Roman" w:hAnsi="Times New Roman" w:cs="Times New Roman"/>
          <w:color w:val="000000"/>
          <w:sz w:val="24"/>
          <w:szCs w:val="24"/>
        </w:rPr>
        <w:t>EcoInvent</w:t>
      </w:r>
      <w:proofErr w:type="spellEnd"/>
      <w:r w:rsidRPr="00EF6C2D">
        <w:rPr>
          <w:rFonts w:ascii="Times New Roman" w:eastAsia="Times New Roman" w:hAnsi="Times New Roman" w:cs="Times New Roman"/>
          <w:color w:val="000000"/>
          <w:sz w:val="24"/>
          <w:szCs w:val="24"/>
        </w:rPr>
        <w:t xml:space="preserve"> 3.5. </w:t>
      </w:r>
    </w:p>
    <w:p w14:paraId="00000063" w14:textId="795DB972" w:rsidR="00693859" w:rsidRPr="007B62BA" w:rsidRDefault="00720ECA" w:rsidP="007B62BA">
      <w:pPr>
        <w:pStyle w:val="Titre2"/>
        <w:numPr>
          <w:ilvl w:val="3"/>
          <w:numId w:val="4"/>
        </w:numPr>
        <w:rPr>
          <w:iCs/>
          <w:szCs w:val="24"/>
        </w:rPr>
      </w:pPr>
      <w:bookmarkStart w:id="30" w:name="_heading=h.1t3h5sf" w:colFirst="0" w:colLast="0"/>
      <w:bookmarkStart w:id="31" w:name="_Toc100769594"/>
      <w:bookmarkEnd w:id="30"/>
      <w:r w:rsidRPr="007B62BA">
        <w:rPr>
          <w:iCs/>
          <w:szCs w:val="24"/>
        </w:rPr>
        <w:t>Choice of calculation methodology and impact indicators</w:t>
      </w:r>
      <w:bookmarkEnd w:id="31"/>
    </w:p>
    <w:p w14:paraId="00000064" w14:textId="77777777" w:rsidR="00693859" w:rsidRDefault="00693859">
      <w:pPr>
        <w:keepNext/>
        <w:keepLines/>
        <w:spacing w:before="40" w:after="0"/>
        <w:rPr>
          <w:rFonts w:ascii="Times New Roman" w:eastAsia="Times New Roman" w:hAnsi="Times New Roman" w:cs="Times New Roman"/>
          <w:i/>
          <w:sz w:val="24"/>
          <w:szCs w:val="24"/>
        </w:rPr>
      </w:pPr>
    </w:p>
    <w:p w14:paraId="00000065" w14:textId="41B07868" w:rsidR="00693859" w:rsidRDefault="00EF767F" w:rsidP="00EF6C2D">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w:t>
      </w:r>
      <w:r w:rsidR="00720ECA" w:rsidRPr="00EF6C2D">
        <w:rPr>
          <w:rFonts w:ascii="Times New Roman" w:eastAsia="Times New Roman" w:hAnsi="Times New Roman" w:cs="Times New Roman"/>
          <w:color w:val="000000"/>
          <w:sz w:val="24"/>
          <w:szCs w:val="24"/>
        </w:rPr>
        <w:t xml:space="preserve">nalyzing the impact methodologies and considering the </w:t>
      </w:r>
      <w:r w:rsidR="008032EA" w:rsidRPr="00EF6C2D">
        <w:rPr>
          <w:rFonts w:ascii="Times New Roman" w:eastAsia="Times New Roman" w:hAnsi="Times New Roman" w:cs="Times New Roman"/>
          <w:color w:val="000000"/>
          <w:sz w:val="24"/>
          <w:szCs w:val="24"/>
        </w:rPr>
        <w:t xml:space="preserve">selected impact categories for this study </w:t>
      </w:r>
      <w:r w:rsidR="008032EA" w:rsidRPr="00E92326">
        <w:rPr>
          <w:rFonts w:ascii="Times New Roman" w:eastAsia="Times New Roman" w:hAnsi="Times New Roman" w:cs="Times New Roman"/>
          <w:color w:val="000000"/>
          <w:sz w:val="24"/>
          <w:szCs w:val="24"/>
        </w:rPr>
        <w:t xml:space="preserve">(see </w:t>
      </w:r>
      <w:r>
        <w:rPr>
          <w:rFonts w:ascii="Times New Roman" w:eastAsia="Times New Roman" w:hAnsi="Times New Roman" w:cs="Times New Roman"/>
          <w:color w:val="000000"/>
          <w:sz w:val="24"/>
          <w:szCs w:val="24"/>
        </w:rPr>
        <w:t>S</w:t>
      </w:r>
      <w:r w:rsidR="008032EA" w:rsidRPr="00E92326">
        <w:rPr>
          <w:rFonts w:ascii="Times New Roman" w:eastAsia="Times New Roman" w:hAnsi="Times New Roman" w:cs="Times New Roman"/>
          <w:color w:val="000000"/>
          <w:sz w:val="24"/>
          <w:szCs w:val="24"/>
        </w:rPr>
        <w:t>ection</w:t>
      </w:r>
      <w:r w:rsidR="00E92326" w:rsidRPr="000A0C27">
        <w:rPr>
          <w:rFonts w:ascii="Times New Roman" w:eastAsia="Times New Roman" w:hAnsi="Times New Roman" w:cs="Times New Roman"/>
          <w:color w:val="000000"/>
          <w:sz w:val="24"/>
          <w:szCs w:val="24"/>
        </w:rPr>
        <w:t xml:space="preserve"> 4.1.3</w:t>
      </w:r>
      <w:r w:rsidR="00E92326" w:rsidRPr="00E92326">
        <w:rPr>
          <w:rFonts w:ascii="Times New Roman" w:eastAsia="Times New Roman" w:hAnsi="Times New Roman" w:cs="Times New Roman"/>
          <w:color w:val="000000"/>
          <w:sz w:val="24"/>
          <w:szCs w:val="24"/>
        </w:rPr>
        <w:t>)</w:t>
      </w:r>
      <w:r w:rsidR="00720ECA" w:rsidRPr="00E92326">
        <w:rPr>
          <w:rFonts w:ascii="Times New Roman" w:eastAsia="Times New Roman" w:hAnsi="Times New Roman" w:cs="Times New Roman"/>
          <w:color w:val="000000"/>
          <w:sz w:val="24"/>
          <w:szCs w:val="24"/>
        </w:rPr>
        <w:t>,</w:t>
      </w:r>
      <w:r w:rsidR="00720ECA" w:rsidRPr="00EF6C2D">
        <w:rPr>
          <w:rFonts w:ascii="Times New Roman" w:eastAsia="Times New Roman" w:hAnsi="Times New Roman" w:cs="Times New Roman"/>
          <w:color w:val="000000"/>
          <w:sz w:val="24"/>
          <w:szCs w:val="24"/>
        </w:rPr>
        <w:t xml:space="preserve"> </w:t>
      </w:r>
      <w:proofErr w:type="spellStart"/>
      <w:r w:rsidR="008032EA" w:rsidRPr="00EF6C2D">
        <w:rPr>
          <w:rFonts w:ascii="Times New Roman" w:eastAsia="Times New Roman" w:hAnsi="Times New Roman" w:cs="Times New Roman"/>
          <w:color w:val="000000"/>
          <w:sz w:val="24"/>
          <w:szCs w:val="24"/>
        </w:rPr>
        <w:t>ReCiPe</w:t>
      </w:r>
      <w:proofErr w:type="spellEnd"/>
      <w:r w:rsidR="008032EA" w:rsidRPr="00EF6C2D">
        <w:rPr>
          <w:rFonts w:ascii="Times New Roman" w:eastAsia="Times New Roman" w:hAnsi="Times New Roman" w:cs="Times New Roman"/>
          <w:color w:val="000000"/>
          <w:sz w:val="24"/>
          <w:szCs w:val="24"/>
        </w:rPr>
        <w:t xml:space="preserve"> (Global-</w:t>
      </w:r>
      <w:proofErr w:type="spellStart"/>
      <w:r w:rsidR="008032EA" w:rsidRPr="00EF6C2D">
        <w:rPr>
          <w:rFonts w:ascii="Times New Roman" w:eastAsia="Times New Roman" w:hAnsi="Times New Roman" w:cs="Times New Roman"/>
          <w:color w:val="000000"/>
          <w:sz w:val="24"/>
          <w:szCs w:val="24"/>
        </w:rPr>
        <w:t>Hierarchist</w:t>
      </w:r>
      <w:proofErr w:type="spellEnd"/>
      <w:r w:rsidR="008032EA" w:rsidRPr="00EF6C2D">
        <w:rPr>
          <w:rFonts w:ascii="Times New Roman" w:eastAsia="Times New Roman" w:hAnsi="Times New Roman" w:cs="Times New Roman"/>
          <w:color w:val="000000"/>
          <w:sz w:val="24"/>
          <w:szCs w:val="24"/>
        </w:rPr>
        <w:t xml:space="preserve"> version) has been chosen as </w:t>
      </w:r>
      <w:r>
        <w:rPr>
          <w:rFonts w:ascii="Times New Roman" w:eastAsia="Times New Roman" w:hAnsi="Times New Roman" w:cs="Times New Roman"/>
          <w:color w:val="000000"/>
          <w:sz w:val="24"/>
          <w:szCs w:val="24"/>
        </w:rPr>
        <w:t xml:space="preserve">the </w:t>
      </w:r>
      <w:r w:rsidR="008032EA" w:rsidRPr="00EF6C2D">
        <w:rPr>
          <w:rFonts w:ascii="Times New Roman" w:eastAsia="Times New Roman" w:hAnsi="Times New Roman" w:cs="Times New Roman"/>
          <w:color w:val="000000"/>
          <w:sz w:val="24"/>
          <w:szCs w:val="24"/>
        </w:rPr>
        <w:t>impact calculation methodology</w:t>
      </w:r>
      <w:r w:rsidR="00720ECA" w:rsidRPr="00EF6C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proofErr w:type="spellStart"/>
      <w:r w:rsidR="00720ECA" w:rsidRPr="00EF6C2D">
        <w:rPr>
          <w:rFonts w:ascii="Times New Roman" w:eastAsia="Times New Roman" w:hAnsi="Times New Roman" w:cs="Times New Roman"/>
          <w:color w:val="000000"/>
          <w:sz w:val="24"/>
          <w:szCs w:val="24"/>
        </w:rPr>
        <w:t>ReCiPe</w:t>
      </w:r>
      <w:proofErr w:type="spellEnd"/>
      <w:r w:rsidR="00720ECA" w:rsidRPr="00EF6C2D">
        <w:rPr>
          <w:rFonts w:ascii="Times New Roman" w:eastAsia="Times New Roman" w:hAnsi="Times New Roman" w:cs="Times New Roman"/>
          <w:color w:val="000000"/>
          <w:sz w:val="24"/>
          <w:szCs w:val="24"/>
        </w:rPr>
        <w:t xml:space="preserve"> method </w:t>
      </w:r>
      <w:r w:rsidR="00960886" w:rsidRPr="00960886">
        <w:rPr>
          <w:rFonts w:ascii="Times New Roman" w:eastAsia="Times New Roman" w:hAnsi="Times New Roman" w:cs="Times New Roman"/>
          <w:color w:val="000000"/>
          <w:sz w:val="24"/>
          <w:szCs w:val="24"/>
        </w:rPr>
        <w:t>(</w:t>
      </w:r>
      <w:proofErr w:type="spellStart"/>
      <w:r w:rsidR="00960886" w:rsidRPr="00960886">
        <w:rPr>
          <w:rFonts w:ascii="Times New Roman" w:eastAsia="Times New Roman" w:hAnsi="Times New Roman" w:cs="Times New Roman"/>
          <w:color w:val="000000"/>
          <w:sz w:val="24"/>
          <w:szCs w:val="24"/>
        </w:rPr>
        <w:t>Goedkoop</w:t>
      </w:r>
      <w:proofErr w:type="spellEnd"/>
      <w:r w:rsidR="00960886" w:rsidRPr="00960886">
        <w:rPr>
          <w:rFonts w:ascii="Times New Roman" w:eastAsia="Times New Roman" w:hAnsi="Times New Roman" w:cs="Times New Roman"/>
          <w:color w:val="000000"/>
          <w:sz w:val="24"/>
          <w:szCs w:val="24"/>
        </w:rPr>
        <w:t xml:space="preserve"> et al., 2009</w:t>
      </w:r>
      <w:r w:rsidR="00BD5D5D" w:rsidRPr="00960886">
        <w:rPr>
          <w:rFonts w:ascii="Times New Roman" w:eastAsia="Times New Roman" w:hAnsi="Times New Roman" w:cs="Times New Roman"/>
          <w:color w:val="000000"/>
          <w:sz w:val="24"/>
          <w:szCs w:val="24"/>
        </w:rPr>
        <w:t>)</w:t>
      </w:r>
      <w:r w:rsidR="00BD5D5D" w:rsidRPr="00EF6C2D">
        <w:rPr>
          <w:rFonts w:ascii="Times New Roman" w:eastAsia="Times New Roman" w:hAnsi="Times New Roman" w:cs="Times New Roman"/>
          <w:color w:val="000000"/>
          <w:sz w:val="24"/>
          <w:szCs w:val="24"/>
        </w:rPr>
        <w:t xml:space="preserve"> has</w:t>
      </w:r>
      <w:r w:rsidR="008032EA" w:rsidRPr="00EF6C2D">
        <w:rPr>
          <w:rFonts w:ascii="Times New Roman" w:eastAsia="Times New Roman" w:hAnsi="Times New Roman" w:cs="Times New Roman"/>
          <w:color w:val="000000"/>
          <w:sz w:val="24"/>
          <w:szCs w:val="24"/>
        </w:rPr>
        <w:t xml:space="preserve"> been chosen mainly </w:t>
      </w:r>
      <w:r w:rsidR="00104F36" w:rsidRPr="00EF6C2D">
        <w:rPr>
          <w:rFonts w:ascii="Times New Roman" w:eastAsia="Times New Roman" w:hAnsi="Times New Roman" w:cs="Times New Roman"/>
          <w:color w:val="000000"/>
          <w:sz w:val="24"/>
          <w:szCs w:val="24"/>
        </w:rPr>
        <w:t>be</w:t>
      </w:r>
      <w:r w:rsidR="00104F36">
        <w:rPr>
          <w:rFonts w:ascii="Times New Roman" w:eastAsia="Times New Roman" w:hAnsi="Times New Roman" w:cs="Times New Roman"/>
          <w:color w:val="000000"/>
          <w:sz w:val="24"/>
          <w:szCs w:val="24"/>
        </w:rPr>
        <w:t>c</w:t>
      </w:r>
      <w:r w:rsidR="00104F36" w:rsidRPr="00EF6C2D">
        <w:rPr>
          <w:rFonts w:ascii="Times New Roman" w:eastAsia="Times New Roman" w:hAnsi="Times New Roman" w:cs="Times New Roman"/>
          <w:color w:val="000000"/>
          <w:sz w:val="24"/>
          <w:szCs w:val="24"/>
        </w:rPr>
        <w:t>ause it</w:t>
      </w:r>
      <w:r w:rsidR="008032EA" w:rsidRPr="00EF6C2D">
        <w:rPr>
          <w:rFonts w:ascii="Times New Roman" w:eastAsia="Times New Roman" w:hAnsi="Times New Roman" w:cs="Times New Roman"/>
          <w:color w:val="000000"/>
          <w:sz w:val="24"/>
          <w:szCs w:val="24"/>
        </w:rPr>
        <w:t xml:space="preserve"> </w:t>
      </w:r>
      <w:r w:rsidR="00720ECA" w:rsidRPr="00EF6C2D">
        <w:rPr>
          <w:rFonts w:ascii="Times New Roman" w:eastAsia="Times New Roman" w:hAnsi="Times New Roman" w:cs="Times New Roman"/>
          <w:color w:val="000000"/>
          <w:sz w:val="24"/>
          <w:szCs w:val="24"/>
        </w:rPr>
        <w:t xml:space="preserve">is widely used in </w:t>
      </w:r>
      <w:r>
        <w:rPr>
          <w:rFonts w:ascii="Times New Roman" w:eastAsia="Times New Roman" w:hAnsi="Times New Roman" w:cs="Times New Roman"/>
          <w:color w:val="000000"/>
          <w:sz w:val="24"/>
          <w:szCs w:val="24"/>
        </w:rPr>
        <w:t>various</w:t>
      </w:r>
      <w:r w:rsidRPr="00EF6C2D">
        <w:rPr>
          <w:rFonts w:ascii="Times New Roman" w:eastAsia="Times New Roman" w:hAnsi="Times New Roman" w:cs="Times New Roman"/>
          <w:color w:val="000000"/>
          <w:sz w:val="24"/>
          <w:szCs w:val="24"/>
        </w:rPr>
        <w:t xml:space="preserve"> </w:t>
      </w:r>
      <w:r w:rsidR="00720ECA" w:rsidRPr="00EF6C2D">
        <w:rPr>
          <w:rFonts w:ascii="Times New Roman" w:eastAsia="Times New Roman" w:hAnsi="Times New Roman" w:cs="Times New Roman"/>
          <w:color w:val="000000"/>
          <w:sz w:val="24"/>
          <w:szCs w:val="24"/>
        </w:rPr>
        <w:t>areas of research</w:t>
      </w:r>
      <w:r w:rsidR="00953969" w:rsidRPr="00EF6C2D">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(Dekker et al., 2020)</w:t>
      </w:r>
      <w:r w:rsidR="00720ECA" w:rsidRPr="00EF6C2D">
        <w:rPr>
          <w:rFonts w:ascii="Times New Roman" w:eastAsia="Times New Roman" w:hAnsi="Times New Roman" w:cs="Times New Roman"/>
          <w:color w:val="000000"/>
          <w:sz w:val="24"/>
          <w:szCs w:val="24"/>
        </w:rPr>
        <w:t xml:space="preserve">. </w:t>
      </w:r>
      <w:r w:rsidR="008032EA" w:rsidRPr="00EF6C2D">
        <w:rPr>
          <w:rFonts w:ascii="Times New Roman" w:eastAsia="Times New Roman" w:hAnsi="Times New Roman" w:cs="Times New Roman"/>
          <w:color w:val="000000"/>
          <w:sz w:val="24"/>
          <w:szCs w:val="24"/>
        </w:rPr>
        <w:t xml:space="preserve">In addition, </w:t>
      </w:r>
      <w:proofErr w:type="spellStart"/>
      <w:r w:rsidR="00720ECA" w:rsidRPr="00EF6C2D">
        <w:rPr>
          <w:rFonts w:ascii="Times New Roman" w:eastAsia="Times New Roman" w:hAnsi="Times New Roman" w:cs="Times New Roman"/>
          <w:color w:val="000000"/>
          <w:sz w:val="24"/>
          <w:szCs w:val="24"/>
        </w:rPr>
        <w:t>ReCiPe</w:t>
      </w:r>
      <w:proofErr w:type="spellEnd"/>
      <w:r w:rsidR="00720ECA" w:rsidRPr="00EF6C2D">
        <w:rPr>
          <w:rFonts w:ascii="Times New Roman" w:eastAsia="Times New Roman" w:hAnsi="Times New Roman" w:cs="Times New Roman"/>
          <w:color w:val="000000"/>
          <w:sz w:val="24"/>
          <w:szCs w:val="24"/>
        </w:rPr>
        <w:t xml:space="preserve"> is an LCIA method that is harmoni</w:t>
      </w:r>
      <w:r>
        <w:rPr>
          <w:rFonts w:ascii="Times New Roman" w:eastAsia="Times New Roman" w:hAnsi="Times New Roman" w:cs="Times New Roman"/>
          <w:color w:val="000000"/>
          <w:sz w:val="24"/>
          <w:szCs w:val="24"/>
        </w:rPr>
        <w:t>z</w:t>
      </w:r>
      <w:r w:rsidR="00720ECA" w:rsidRPr="00EF6C2D">
        <w:rPr>
          <w:rFonts w:ascii="Times New Roman" w:eastAsia="Times New Roman" w:hAnsi="Times New Roman" w:cs="Times New Roman"/>
          <w:color w:val="000000"/>
          <w:sz w:val="24"/>
          <w:szCs w:val="24"/>
        </w:rPr>
        <w:t>ed in terms of modeling principles and choices, offering results at both the midpoint and endpoint level (</w:t>
      </w:r>
      <w:proofErr w:type="spellStart"/>
      <w:r w:rsidR="00720ECA" w:rsidRPr="00EF6C2D">
        <w:rPr>
          <w:rFonts w:ascii="Times New Roman" w:eastAsia="Times New Roman" w:hAnsi="Times New Roman" w:cs="Times New Roman"/>
          <w:color w:val="000000"/>
          <w:sz w:val="24"/>
          <w:szCs w:val="24"/>
        </w:rPr>
        <w:t>Goedkoop</w:t>
      </w:r>
      <w:proofErr w:type="spellEnd"/>
      <w:r w:rsidR="00720ECA" w:rsidRPr="00EF6C2D">
        <w:rPr>
          <w:rFonts w:ascii="Times New Roman" w:eastAsia="Times New Roman" w:hAnsi="Times New Roman" w:cs="Times New Roman"/>
          <w:color w:val="000000"/>
          <w:sz w:val="24"/>
          <w:szCs w:val="24"/>
        </w:rPr>
        <w:t xml:space="preserve"> et al., 2009)</w:t>
      </w:r>
      <w:r w:rsidR="00BD5D5D">
        <w:rPr>
          <w:rFonts w:ascii="Times New Roman" w:eastAsia="Times New Roman" w:hAnsi="Times New Roman" w:cs="Times New Roman"/>
          <w:color w:val="000000"/>
          <w:sz w:val="24"/>
          <w:szCs w:val="24"/>
        </w:rPr>
        <w:t xml:space="preserve">. In addition, </w:t>
      </w:r>
      <w:r w:rsidR="00CE49B3">
        <w:rPr>
          <w:rFonts w:ascii="Times New Roman" w:eastAsia="Times New Roman" w:hAnsi="Times New Roman" w:cs="Times New Roman"/>
          <w:color w:val="000000"/>
          <w:sz w:val="24"/>
          <w:szCs w:val="24"/>
        </w:rPr>
        <w:t xml:space="preserve">it </w:t>
      </w:r>
      <w:r w:rsidR="008032EA" w:rsidRPr="00EF6C2D">
        <w:rPr>
          <w:rFonts w:ascii="Times New Roman" w:eastAsia="Times New Roman" w:hAnsi="Times New Roman" w:cs="Times New Roman"/>
          <w:color w:val="000000"/>
          <w:sz w:val="24"/>
          <w:szCs w:val="24"/>
        </w:rPr>
        <w:t>is</w:t>
      </w:r>
      <w:r w:rsidR="00720ECA" w:rsidRPr="00EF6C2D">
        <w:rPr>
          <w:rFonts w:ascii="Times New Roman" w:eastAsia="Times New Roman" w:hAnsi="Times New Roman" w:cs="Times New Roman"/>
          <w:color w:val="000000"/>
          <w:sz w:val="24"/>
          <w:szCs w:val="24"/>
        </w:rPr>
        <w:t xml:space="preserve"> used for various life cycle analy</w:t>
      </w:r>
      <w:r w:rsidR="00D92C4A">
        <w:rPr>
          <w:rFonts w:ascii="Times New Roman" w:eastAsia="Times New Roman" w:hAnsi="Times New Roman" w:cs="Times New Roman"/>
          <w:color w:val="000000"/>
          <w:sz w:val="24"/>
          <w:szCs w:val="24"/>
        </w:rPr>
        <w:t>s</w:t>
      </w:r>
      <w:r w:rsidR="00720ECA" w:rsidRPr="00EF6C2D">
        <w:rPr>
          <w:rFonts w:ascii="Times New Roman" w:eastAsia="Times New Roman" w:hAnsi="Times New Roman" w:cs="Times New Roman"/>
          <w:color w:val="000000"/>
          <w:sz w:val="24"/>
          <w:szCs w:val="24"/>
        </w:rPr>
        <w:t xml:space="preserve">es </w:t>
      </w:r>
      <w:proofErr w:type="gramStart"/>
      <w:r w:rsidR="00720ECA" w:rsidRPr="00EF6C2D">
        <w:rPr>
          <w:rFonts w:ascii="Times New Roman" w:eastAsia="Times New Roman" w:hAnsi="Times New Roman" w:cs="Times New Roman"/>
          <w:color w:val="000000"/>
          <w:sz w:val="24"/>
          <w:szCs w:val="24"/>
        </w:rPr>
        <w:t>in the area of</w:t>
      </w:r>
      <w:proofErr w:type="gramEnd"/>
      <w:r w:rsidR="00720ECA" w:rsidRPr="00EF6C2D">
        <w:rPr>
          <w:rFonts w:ascii="Times New Roman" w:eastAsia="Times New Roman" w:hAnsi="Times New Roman" w:cs="Times New Roman"/>
          <w:color w:val="000000"/>
          <w:sz w:val="24"/>
          <w:szCs w:val="24"/>
        </w:rPr>
        <w:t xml:space="preserve"> additive manufacturing with a hierarchical cultural perspective</w:t>
      </w:r>
      <w:r w:rsidR="00953969" w:rsidRPr="00EF6C2D">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w:t>
      </w:r>
      <w:proofErr w:type="spellStart"/>
      <w:r w:rsidR="00960886" w:rsidRPr="00960886">
        <w:rPr>
          <w:rFonts w:ascii="Times New Roman" w:eastAsia="Times New Roman" w:hAnsi="Times New Roman" w:cs="Times New Roman"/>
          <w:color w:val="000000"/>
          <w:sz w:val="24"/>
          <w:szCs w:val="24"/>
        </w:rPr>
        <w:t>Saade</w:t>
      </w:r>
      <w:proofErr w:type="spellEnd"/>
      <w:r w:rsidR="00960886" w:rsidRPr="00960886">
        <w:rPr>
          <w:rFonts w:ascii="Times New Roman" w:eastAsia="Times New Roman" w:hAnsi="Times New Roman" w:cs="Times New Roman"/>
          <w:color w:val="000000"/>
          <w:sz w:val="24"/>
          <w:szCs w:val="24"/>
        </w:rPr>
        <w:t xml:space="preserve"> et al., 2020)</w:t>
      </w:r>
      <w:r w:rsidR="00720ECA" w:rsidRPr="00EF6C2D">
        <w:rPr>
          <w:rFonts w:ascii="Times New Roman" w:eastAsia="Times New Roman" w:hAnsi="Times New Roman" w:cs="Times New Roman"/>
          <w:color w:val="000000"/>
          <w:sz w:val="24"/>
          <w:szCs w:val="24"/>
        </w:rPr>
        <w:t xml:space="preserve">. </w:t>
      </w:r>
    </w:p>
    <w:p w14:paraId="00000066" w14:textId="654013CE" w:rsidR="00693859" w:rsidRPr="00EF6C2D" w:rsidRDefault="008032EA" w:rsidP="00EF6C2D">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w:t>
      </w:r>
      <w:r w:rsidR="00720ECA" w:rsidRPr="00EF6C2D">
        <w:rPr>
          <w:rFonts w:ascii="Times New Roman" w:eastAsia="Times New Roman" w:hAnsi="Times New Roman" w:cs="Times New Roman"/>
          <w:color w:val="000000"/>
          <w:sz w:val="24"/>
          <w:szCs w:val="24"/>
        </w:rPr>
        <w:t xml:space="preserve">he set of impact categories chosen </w:t>
      </w:r>
      <w:r>
        <w:rPr>
          <w:rFonts w:ascii="Times New Roman" w:eastAsia="Times New Roman" w:hAnsi="Times New Roman" w:cs="Times New Roman"/>
          <w:color w:val="000000"/>
          <w:sz w:val="24"/>
          <w:szCs w:val="24"/>
        </w:rPr>
        <w:t xml:space="preserve">are </w:t>
      </w:r>
      <w:r w:rsidR="00720ECA" w:rsidRPr="00EF6C2D">
        <w:rPr>
          <w:rFonts w:ascii="Times New Roman" w:eastAsia="Times New Roman" w:hAnsi="Times New Roman" w:cs="Times New Roman"/>
          <w:color w:val="000000"/>
          <w:sz w:val="24"/>
          <w:szCs w:val="24"/>
        </w:rPr>
        <w:t xml:space="preserve">presented </w:t>
      </w:r>
      <w:r>
        <w:rPr>
          <w:rFonts w:ascii="Times New Roman" w:eastAsia="Times New Roman" w:hAnsi="Times New Roman" w:cs="Times New Roman"/>
          <w:color w:val="000000"/>
          <w:sz w:val="24"/>
          <w:szCs w:val="24"/>
        </w:rPr>
        <w:t>in</w:t>
      </w:r>
      <w:r w:rsidR="00720ECA" w:rsidRPr="00EF6C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Table 2.</w:t>
      </w:r>
    </w:p>
    <w:p w14:paraId="5F38FE43" w14:textId="6BCF2CD4" w:rsidR="00777F14" w:rsidRPr="007B62BA" w:rsidRDefault="00777F14" w:rsidP="007B62BA">
      <w:pPr>
        <w:pStyle w:val="Lgende"/>
        <w:keepNext/>
        <w:jc w:val="center"/>
        <w:rPr>
          <w:rFonts w:ascii="Times New Roman" w:hAnsi="Times New Roman" w:cs="Times New Roman"/>
          <w:i w:val="0"/>
          <w:iCs w:val="0"/>
          <w:color w:val="000000" w:themeColor="text1"/>
        </w:rPr>
      </w:pPr>
      <w:r w:rsidRPr="007B62BA">
        <w:rPr>
          <w:rFonts w:ascii="Times New Roman" w:hAnsi="Times New Roman" w:cs="Times New Roman"/>
          <w:i w:val="0"/>
          <w:iCs w:val="0"/>
          <w:color w:val="000000" w:themeColor="text1"/>
        </w:rPr>
        <w:t xml:space="preserve">Table </w:t>
      </w:r>
      <w:r w:rsidR="00E42178" w:rsidRPr="007B62BA">
        <w:rPr>
          <w:rFonts w:ascii="Times New Roman" w:hAnsi="Times New Roman" w:cs="Times New Roman"/>
          <w:i w:val="0"/>
          <w:iCs w:val="0"/>
          <w:color w:val="000000" w:themeColor="text1"/>
        </w:rPr>
        <w:fldChar w:fldCharType="begin"/>
      </w:r>
      <w:r w:rsidR="00E42178" w:rsidRPr="007B62BA">
        <w:rPr>
          <w:rFonts w:ascii="Times New Roman" w:hAnsi="Times New Roman" w:cs="Times New Roman"/>
          <w:i w:val="0"/>
          <w:iCs w:val="0"/>
          <w:color w:val="000000" w:themeColor="text1"/>
        </w:rPr>
        <w:instrText xml:space="preserve"> SEQ Table \* ARABIC </w:instrText>
      </w:r>
      <w:r w:rsidR="00E42178" w:rsidRPr="007B62BA">
        <w:rPr>
          <w:rFonts w:ascii="Times New Roman" w:hAnsi="Times New Roman" w:cs="Times New Roman"/>
          <w:i w:val="0"/>
          <w:iCs w:val="0"/>
          <w:color w:val="000000" w:themeColor="text1"/>
        </w:rPr>
        <w:fldChar w:fldCharType="separate"/>
      </w:r>
      <w:r w:rsidR="00443689">
        <w:rPr>
          <w:rFonts w:ascii="Times New Roman" w:hAnsi="Times New Roman" w:cs="Times New Roman"/>
          <w:i w:val="0"/>
          <w:iCs w:val="0"/>
          <w:noProof/>
          <w:color w:val="000000" w:themeColor="text1"/>
        </w:rPr>
        <w:t>2</w:t>
      </w:r>
      <w:r w:rsidR="00E42178" w:rsidRPr="007B62BA">
        <w:rPr>
          <w:rFonts w:ascii="Times New Roman" w:hAnsi="Times New Roman" w:cs="Times New Roman"/>
          <w:i w:val="0"/>
          <w:iCs w:val="0"/>
          <w:noProof/>
          <w:color w:val="000000" w:themeColor="text1"/>
        </w:rPr>
        <w:fldChar w:fldCharType="end"/>
      </w:r>
      <w:r w:rsidRPr="007B62BA">
        <w:rPr>
          <w:rFonts w:ascii="Times New Roman" w:hAnsi="Times New Roman" w:cs="Times New Roman"/>
          <w:i w:val="0"/>
          <w:iCs w:val="0"/>
          <w:color w:val="000000" w:themeColor="text1"/>
        </w:rPr>
        <w:t>: Table of impact indicators and their unit of measure</w:t>
      </w:r>
    </w:p>
    <w:tbl>
      <w:tblPr>
        <w:tblW w:w="6626" w:type="dxa"/>
        <w:tblInd w:w="1504" w:type="dxa"/>
        <w:tblLayout w:type="fixed"/>
        <w:tblCellMar>
          <w:left w:w="70" w:type="dxa"/>
          <w:right w:w="70" w:type="dxa"/>
        </w:tblCellMar>
        <w:tblLook w:val="0400" w:firstRow="0" w:lastRow="0" w:firstColumn="0" w:lastColumn="0" w:noHBand="0" w:noVBand="1"/>
      </w:tblPr>
      <w:tblGrid>
        <w:gridCol w:w="1466"/>
        <w:gridCol w:w="2600"/>
        <w:gridCol w:w="1360"/>
        <w:gridCol w:w="1200"/>
      </w:tblGrid>
      <w:tr w:rsidR="00693859" w:rsidRPr="00104F36" w14:paraId="163C3439" w14:textId="77777777" w:rsidTr="007B62BA">
        <w:trPr>
          <w:trHeight w:val="300"/>
        </w:trPr>
        <w:tc>
          <w:tcPr>
            <w:tcW w:w="40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67"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Impact Category</w:t>
            </w:r>
          </w:p>
        </w:tc>
        <w:tc>
          <w:tcPr>
            <w:tcW w:w="1360" w:type="dxa"/>
            <w:tcBorders>
              <w:top w:val="single" w:sz="4" w:space="0" w:color="000000"/>
              <w:left w:val="nil"/>
              <w:bottom w:val="single" w:sz="4" w:space="0" w:color="000000"/>
              <w:right w:val="single" w:sz="4" w:space="0" w:color="000000"/>
            </w:tcBorders>
            <w:shd w:val="clear" w:color="auto" w:fill="auto"/>
            <w:vAlign w:val="center"/>
          </w:tcPr>
          <w:p w14:paraId="00000069"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Methodology</w:t>
            </w:r>
          </w:p>
        </w:tc>
        <w:tc>
          <w:tcPr>
            <w:tcW w:w="1200" w:type="dxa"/>
            <w:tcBorders>
              <w:top w:val="single" w:sz="4" w:space="0" w:color="000000"/>
              <w:left w:val="nil"/>
              <w:bottom w:val="single" w:sz="4" w:space="0" w:color="000000"/>
              <w:right w:val="single" w:sz="4" w:space="0" w:color="000000"/>
            </w:tcBorders>
            <w:shd w:val="clear" w:color="auto" w:fill="auto"/>
            <w:vAlign w:val="center"/>
          </w:tcPr>
          <w:p w14:paraId="0000006A"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Unit</w:t>
            </w:r>
          </w:p>
        </w:tc>
      </w:tr>
      <w:tr w:rsidR="00693859" w:rsidRPr="00104F36" w14:paraId="1EAC1945" w14:textId="77777777">
        <w:trPr>
          <w:trHeight w:val="300"/>
        </w:trPr>
        <w:tc>
          <w:tcPr>
            <w:tcW w:w="40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6B"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Climate Change</w:t>
            </w:r>
          </w:p>
        </w:tc>
        <w:tc>
          <w:tcPr>
            <w:tcW w:w="1360" w:type="dxa"/>
            <w:tcBorders>
              <w:top w:val="nil"/>
              <w:left w:val="nil"/>
              <w:bottom w:val="single" w:sz="4" w:space="0" w:color="000000"/>
              <w:right w:val="single" w:sz="4" w:space="0" w:color="000000"/>
            </w:tcBorders>
            <w:shd w:val="clear" w:color="auto" w:fill="auto"/>
            <w:vAlign w:val="center"/>
          </w:tcPr>
          <w:p w14:paraId="0000006D" w14:textId="77777777" w:rsidR="00693859" w:rsidRPr="007B62BA" w:rsidRDefault="00720ECA">
            <w:pPr>
              <w:spacing w:after="0" w:line="240" w:lineRule="auto"/>
              <w:jc w:val="center"/>
              <w:rPr>
                <w:rFonts w:ascii="Times New Roman" w:eastAsia="Times New Roman" w:hAnsi="Times New Roman" w:cs="Times New Roman"/>
                <w:sz w:val="18"/>
                <w:szCs w:val="18"/>
              </w:rPr>
            </w:pPr>
            <w:proofErr w:type="spellStart"/>
            <w:r w:rsidRPr="007B62BA">
              <w:rPr>
                <w:rFonts w:ascii="Times New Roman" w:eastAsia="Times New Roman" w:hAnsi="Times New Roman" w:cs="Times New Roman"/>
                <w:sz w:val="18"/>
                <w:szCs w:val="18"/>
              </w:rPr>
              <w:t>ReCiPe</w:t>
            </w:r>
            <w:proofErr w:type="spellEnd"/>
            <w:r w:rsidRPr="007B62BA">
              <w:rPr>
                <w:rFonts w:ascii="Times New Roman" w:eastAsia="Times New Roman" w:hAnsi="Times New Roman" w:cs="Times New Roman"/>
                <w:sz w:val="18"/>
                <w:szCs w:val="18"/>
              </w:rPr>
              <w:t xml:space="preserve"> (H)</w:t>
            </w:r>
          </w:p>
        </w:tc>
        <w:tc>
          <w:tcPr>
            <w:tcW w:w="1200" w:type="dxa"/>
            <w:tcBorders>
              <w:top w:val="nil"/>
              <w:left w:val="nil"/>
              <w:bottom w:val="single" w:sz="4" w:space="0" w:color="000000"/>
              <w:right w:val="single" w:sz="4" w:space="0" w:color="000000"/>
            </w:tcBorders>
            <w:shd w:val="clear" w:color="auto" w:fill="auto"/>
            <w:vAlign w:val="center"/>
          </w:tcPr>
          <w:p w14:paraId="0000006E"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CO2 - Eq</w:t>
            </w:r>
          </w:p>
        </w:tc>
      </w:tr>
      <w:tr w:rsidR="00693859" w:rsidRPr="00104F36" w14:paraId="4B522623" w14:textId="77777777">
        <w:trPr>
          <w:trHeight w:val="300"/>
        </w:trPr>
        <w:tc>
          <w:tcPr>
            <w:tcW w:w="1466" w:type="dxa"/>
            <w:vMerge w:val="restart"/>
            <w:tcBorders>
              <w:top w:val="nil"/>
              <w:left w:val="single" w:sz="4" w:space="0" w:color="000000"/>
              <w:bottom w:val="single" w:sz="4" w:space="0" w:color="000000"/>
              <w:right w:val="single" w:sz="4" w:space="0" w:color="000000"/>
            </w:tcBorders>
            <w:shd w:val="clear" w:color="auto" w:fill="auto"/>
            <w:vAlign w:val="center"/>
          </w:tcPr>
          <w:p w14:paraId="0000006F" w14:textId="2A07F8A3"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Resource Depletion</w:t>
            </w:r>
          </w:p>
        </w:tc>
        <w:tc>
          <w:tcPr>
            <w:tcW w:w="2600" w:type="dxa"/>
            <w:tcBorders>
              <w:top w:val="nil"/>
              <w:left w:val="nil"/>
              <w:bottom w:val="single" w:sz="4" w:space="0" w:color="000000"/>
              <w:right w:val="single" w:sz="4" w:space="0" w:color="000000"/>
            </w:tcBorders>
            <w:shd w:val="clear" w:color="auto" w:fill="auto"/>
            <w:vAlign w:val="center"/>
          </w:tcPr>
          <w:p w14:paraId="00000070"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Fossil Depletion</w:t>
            </w:r>
          </w:p>
        </w:tc>
        <w:tc>
          <w:tcPr>
            <w:tcW w:w="1360" w:type="dxa"/>
            <w:vMerge w:val="restart"/>
            <w:tcBorders>
              <w:top w:val="nil"/>
              <w:left w:val="single" w:sz="4" w:space="0" w:color="000000"/>
              <w:bottom w:val="single" w:sz="4" w:space="0" w:color="000000"/>
              <w:right w:val="single" w:sz="4" w:space="0" w:color="000000"/>
            </w:tcBorders>
            <w:shd w:val="clear" w:color="auto" w:fill="auto"/>
            <w:vAlign w:val="center"/>
          </w:tcPr>
          <w:p w14:paraId="00000071" w14:textId="77777777" w:rsidR="00693859" w:rsidRPr="007B62BA" w:rsidRDefault="00720ECA">
            <w:pPr>
              <w:spacing w:after="0" w:line="240" w:lineRule="auto"/>
              <w:jc w:val="center"/>
              <w:rPr>
                <w:rFonts w:ascii="Times New Roman" w:eastAsia="Times New Roman" w:hAnsi="Times New Roman" w:cs="Times New Roman"/>
                <w:sz w:val="18"/>
                <w:szCs w:val="18"/>
              </w:rPr>
            </w:pPr>
            <w:proofErr w:type="spellStart"/>
            <w:r w:rsidRPr="007B62BA">
              <w:rPr>
                <w:rFonts w:ascii="Times New Roman" w:eastAsia="Times New Roman" w:hAnsi="Times New Roman" w:cs="Times New Roman"/>
                <w:sz w:val="18"/>
                <w:szCs w:val="18"/>
              </w:rPr>
              <w:t>ReCiPe</w:t>
            </w:r>
            <w:proofErr w:type="spellEnd"/>
            <w:r w:rsidRPr="007B62BA">
              <w:rPr>
                <w:rFonts w:ascii="Times New Roman" w:eastAsia="Times New Roman" w:hAnsi="Times New Roman" w:cs="Times New Roman"/>
                <w:sz w:val="18"/>
                <w:szCs w:val="18"/>
              </w:rPr>
              <w:t xml:space="preserve"> (H)</w:t>
            </w:r>
          </w:p>
        </w:tc>
        <w:tc>
          <w:tcPr>
            <w:tcW w:w="1200" w:type="dxa"/>
            <w:tcBorders>
              <w:top w:val="nil"/>
              <w:left w:val="nil"/>
              <w:bottom w:val="single" w:sz="4" w:space="0" w:color="000000"/>
              <w:right w:val="single" w:sz="4" w:space="0" w:color="000000"/>
            </w:tcBorders>
            <w:shd w:val="clear" w:color="auto" w:fill="auto"/>
            <w:vAlign w:val="center"/>
          </w:tcPr>
          <w:p w14:paraId="00000072"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OIL - Eq</w:t>
            </w:r>
          </w:p>
        </w:tc>
      </w:tr>
      <w:tr w:rsidR="00693859" w:rsidRPr="00104F36" w14:paraId="298DDDCA" w14:textId="77777777">
        <w:trPr>
          <w:trHeight w:val="300"/>
        </w:trPr>
        <w:tc>
          <w:tcPr>
            <w:tcW w:w="1466" w:type="dxa"/>
            <w:vMerge/>
            <w:tcBorders>
              <w:top w:val="nil"/>
              <w:left w:val="single" w:sz="4" w:space="0" w:color="000000"/>
              <w:bottom w:val="single" w:sz="4" w:space="0" w:color="000000"/>
              <w:right w:val="single" w:sz="4" w:space="0" w:color="000000"/>
            </w:tcBorders>
            <w:shd w:val="clear" w:color="auto" w:fill="auto"/>
            <w:vAlign w:val="center"/>
          </w:tcPr>
          <w:p w14:paraId="00000073"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2600" w:type="dxa"/>
            <w:tcBorders>
              <w:top w:val="nil"/>
              <w:left w:val="nil"/>
              <w:bottom w:val="single" w:sz="4" w:space="0" w:color="000000"/>
              <w:right w:val="single" w:sz="4" w:space="0" w:color="000000"/>
            </w:tcBorders>
            <w:shd w:val="clear" w:color="auto" w:fill="auto"/>
            <w:vAlign w:val="center"/>
          </w:tcPr>
          <w:p w14:paraId="00000074"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Water Depletion</w:t>
            </w:r>
          </w:p>
        </w:tc>
        <w:tc>
          <w:tcPr>
            <w:tcW w:w="1360" w:type="dxa"/>
            <w:vMerge/>
            <w:tcBorders>
              <w:top w:val="nil"/>
              <w:left w:val="single" w:sz="4" w:space="0" w:color="000000"/>
              <w:bottom w:val="single" w:sz="4" w:space="0" w:color="000000"/>
              <w:right w:val="single" w:sz="4" w:space="0" w:color="000000"/>
            </w:tcBorders>
            <w:shd w:val="clear" w:color="auto" w:fill="auto"/>
            <w:vAlign w:val="center"/>
          </w:tcPr>
          <w:p w14:paraId="00000075"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1200" w:type="dxa"/>
            <w:tcBorders>
              <w:top w:val="nil"/>
              <w:left w:val="nil"/>
              <w:bottom w:val="single" w:sz="4" w:space="0" w:color="000000"/>
              <w:right w:val="single" w:sz="4" w:space="0" w:color="000000"/>
            </w:tcBorders>
            <w:shd w:val="clear" w:color="auto" w:fill="auto"/>
            <w:vAlign w:val="center"/>
          </w:tcPr>
          <w:p w14:paraId="00000076"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P - Eq</w:t>
            </w:r>
          </w:p>
        </w:tc>
      </w:tr>
      <w:tr w:rsidR="00693859" w:rsidRPr="00104F36" w14:paraId="42825664" w14:textId="77777777">
        <w:trPr>
          <w:trHeight w:val="375"/>
        </w:trPr>
        <w:tc>
          <w:tcPr>
            <w:tcW w:w="1466" w:type="dxa"/>
            <w:vMerge w:val="restart"/>
            <w:tcBorders>
              <w:top w:val="nil"/>
              <w:left w:val="single" w:sz="4" w:space="0" w:color="000000"/>
              <w:bottom w:val="single" w:sz="4" w:space="0" w:color="000000"/>
              <w:right w:val="single" w:sz="4" w:space="0" w:color="000000"/>
            </w:tcBorders>
            <w:shd w:val="clear" w:color="auto" w:fill="auto"/>
            <w:vAlign w:val="center"/>
          </w:tcPr>
          <w:p w14:paraId="00000077"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Eutrophication Potential</w:t>
            </w:r>
          </w:p>
        </w:tc>
        <w:tc>
          <w:tcPr>
            <w:tcW w:w="2600" w:type="dxa"/>
            <w:tcBorders>
              <w:top w:val="nil"/>
              <w:left w:val="nil"/>
              <w:bottom w:val="single" w:sz="4" w:space="0" w:color="000000"/>
              <w:right w:val="single" w:sz="4" w:space="0" w:color="000000"/>
            </w:tcBorders>
            <w:shd w:val="clear" w:color="auto" w:fill="auto"/>
            <w:vAlign w:val="center"/>
          </w:tcPr>
          <w:p w14:paraId="00000078"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Freshwater Eutrophication</w:t>
            </w:r>
          </w:p>
        </w:tc>
        <w:tc>
          <w:tcPr>
            <w:tcW w:w="1360" w:type="dxa"/>
            <w:vMerge w:val="restart"/>
            <w:tcBorders>
              <w:top w:val="nil"/>
              <w:left w:val="single" w:sz="4" w:space="0" w:color="000000"/>
              <w:bottom w:val="single" w:sz="4" w:space="0" w:color="000000"/>
              <w:right w:val="single" w:sz="4" w:space="0" w:color="000000"/>
            </w:tcBorders>
            <w:shd w:val="clear" w:color="auto" w:fill="auto"/>
            <w:vAlign w:val="center"/>
          </w:tcPr>
          <w:p w14:paraId="00000079" w14:textId="77777777" w:rsidR="00693859" w:rsidRPr="007B62BA" w:rsidRDefault="00720ECA">
            <w:pPr>
              <w:spacing w:after="0" w:line="240" w:lineRule="auto"/>
              <w:jc w:val="center"/>
              <w:rPr>
                <w:rFonts w:ascii="Times New Roman" w:eastAsia="Times New Roman" w:hAnsi="Times New Roman" w:cs="Times New Roman"/>
                <w:sz w:val="18"/>
                <w:szCs w:val="18"/>
              </w:rPr>
            </w:pPr>
            <w:proofErr w:type="spellStart"/>
            <w:r w:rsidRPr="007B62BA">
              <w:rPr>
                <w:rFonts w:ascii="Times New Roman" w:eastAsia="Times New Roman" w:hAnsi="Times New Roman" w:cs="Times New Roman"/>
                <w:sz w:val="18"/>
                <w:szCs w:val="18"/>
              </w:rPr>
              <w:t>ReCiPe</w:t>
            </w:r>
            <w:proofErr w:type="spellEnd"/>
            <w:r w:rsidRPr="007B62BA">
              <w:rPr>
                <w:rFonts w:ascii="Times New Roman" w:eastAsia="Times New Roman" w:hAnsi="Times New Roman" w:cs="Times New Roman"/>
                <w:sz w:val="18"/>
                <w:szCs w:val="18"/>
              </w:rPr>
              <w:t xml:space="preserve"> (H)</w:t>
            </w:r>
          </w:p>
        </w:tc>
        <w:tc>
          <w:tcPr>
            <w:tcW w:w="1200" w:type="dxa"/>
            <w:tcBorders>
              <w:top w:val="nil"/>
              <w:left w:val="nil"/>
              <w:bottom w:val="single" w:sz="4" w:space="0" w:color="000000"/>
              <w:right w:val="single" w:sz="4" w:space="0" w:color="000000"/>
            </w:tcBorders>
            <w:shd w:val="clear" w:color="auto" w:fill="auto"/>
            <w:vAlign w:val="center"/>
          </w:tcPr>
          <w:p w14:paraId="0000007A"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N - Eq</w:t>
            </w:r>
          </w:p>
        </w:tc>
      </w:tr>
      <w:tr w:rsidR="00693859" w:rsidRPr="00104F36" w14:paraId="1D390329" w14:textId="77777777">
        <w:trPr>
          <w:trHeight w:val="300"/>
        </w:trPr>
        <w:tc>
          <w:tcPr>
            <w:tcW w:w="1466" w:type="dxa"/>
            <w:vMerge/>
            <w:tcBorders>
              <w:top w:val="nil"/>
              <w:left w:val="single" w:sz="4" w:space="0" w:color="000000"/>
              <w:bottom w:val="single" w:sz="4" w:space="0" w:color="000000"/>
              <w:right w:val="single" w:sz="4" w:space="0" w:color="000000"/>
            </w:tcBorders>
            <w:shd w:val="clear" w:color="auto" w:fill="auto"/>
            <w:vAlign w:val="center"/>
          </w:tcPr>
          <w:p w14:paraId="0000007B"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2600" w:type="dxa"/>
            <w:tcBorders>
              <w:top w:val="nil"/>
              <w:left w:val="nil"/>
              <w:bottom w:val="single" w:sz="4" w:space="0" w:color="000000"/>
              <w:right w:val="single" w:sz="4" w:space="0" w:color="000000"/>
            </w:tcBorders>
            <w:shd w:val="clear" w:color="auto" w:fill="auto"/>
            <w:vAlign w:val="center"/>
          </w:tcPr>
          <w:p w14:paraId="0000007C"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Marine Eutrophication</w:t>
            </w:r>
          </w:p>
        </w:tc>
        <w:tc>
          <w:tcPr>
            <w:tcW w:w="1360" w:type="dxa"/>
            <w:vMerge/>
            <w:tcBorders>
              <w:top w:val="nil"/>
              <w:left w:val="single" w:sz="4" w:space="0" w:color="000000"/>
              <w:bottom w:val="single" w:sz="4" w:space="0" w:color="000000"/>
              <w:right w:val="single" w:sz="4" w:space="0" w:color="000000"/>
            </w:tcBorders>
            <w:shd w:val="clear" w:color="auto" w:fill="auto"/>
            <w:vAlign w:val="center"/>
          </w:tcPr>
          <w:p w14:paraId="0000007D"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1200" w:type="dxa"/>
            <w:tcBorders>
              <w:top w:val="nil"/>
              <w:left w:val="nil"/>
              <w:bottom w:val="single" w:sz="4" w:space="0" w:color="000000"/>
              <w:right w:val="single" w:sz="4" w:space="0" w:color="000000"/>
            </w:tcBorders>
            <w:shd w:val="clear" w:color="auto" w:fill="auto"/>
            <w:vAlign w:val="center"/>
          </w:tcPr>
          <w:p w14:paraId="0000007E" w14:textId="77777777" w:rsidR="00693859" w:rsidRPr="007B62BA" w:rsidRDefault="00720ECA" w:rsidP="00C316EA">
            <w:pPr>
              <w:keepNext/>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m3</w:t>
            </w:r>
          </w:p>
        </w:tc>
      </w:tr>
    </w:tbl>
    <w:p w14:paraId="0000007F" w14:textId="572DC3BD" w:rsidR="00693859" w:rsidRDefault="00693859">
      <w:pPr>
        <w:spacing w:after="200" w:line="240" w:lineRule="auto"/>
        <w:jc w:val="center"/>
        <w:rPr>
          <w:rFonts w:ascii="Times New Roman" w:eastAsia="Times New Roman" w:hAnsi="Times New Roman" w:cs="Times New Roman"/>
          <w:sz w:val="24"/>
          <w:szCs w:val="24"/>
        </w:rPr>
      </w:pPr>
    </w:p>
    <w:p w14:paraId="00000080" w14:textId="6517C40E" w:rsidR="00693859" w:rsidRDefault="00720ECA">
      <w:pPr>
        <w:pStyle w:val="Titre2"/>
        <w:numPr>
          <w:ilvl w:val="2"/>
          <w:numId w:val="4"/>
        </w:numPr>
      </w:pPr>
      <w:bookmarkStart w:id="32" w:name="_heading=h.2s8eyo1" w:colFirst="0" w:colLast="0"/>
      <w:bookmarkStart w:id="33" w:name="_Toc100769595"/>
      <w:bookmarkEnd w:id="32"/>
      <w:r>
        <w:t xml:space="preserve">Impact </w:t>
      </w:r>
      <w:r w:rsidR="00BD5D5D">
        <w:t>s</w:t>
      </w:r>
      <w:r>
        <w:t>tudies</w:t>
      </w:r>
      <w:bookmarkEnd w:id="33"/>
    </w:p>
    <w:p w14:paraId="00000081" w14:textId="77777777" w:rsidR="00693859" w:rsidRDefault="00693859"/>
    <w:p w14:paraId="00000082" w14:textId="58D68DF4" w:rsidR="00693859" w:rsidRDefault="00720ECA" w:rsidP="00EF6C2D">
      <w:pPr>
        <w:ind w:firstLine="360"/>
        <w:jc w:val="both"/>
        <w:rPr>
          <w:rFonts w:ascii="Times New Roman" w:eastAsia="Times New Roman" w:hAnsi="Times New Roman" w:cs="Times New Roman"/>
          <w:color w:val="000000"/>
          <w:sz w:val="24"/>
          <w:szCs w:val="24"/>
        </w:rPr>
      </w:pPr>
      <w:r w:rsidRPr="00EF6C2D">
        <w:rPr>
          <w:rFonts w:ascii="Times New Roman" w:eastAsia="Times New Roman" w:hAnsi="Times New Roman" w:cs="Times New Roman"/>
          <w:color w:val="000000"/>
          <w:sz w:val="24"/>
          <w:szCs w:val="24"/>
        </w:rPr>
        <w:t>Ta</w:t>
      </w:r>
      <w:r>
        <w:rPr>
          <w:rFonts w:ascii="Times New Roman" w:eastAsia="Times New Roman" w:hAnsi="Times New Roman" w:cs="Times New Roman"/>
          <w:color w:val="000000"/>
          <w:sz w:val="24"/>
          <w:szCs w:val="24"/>
        </w:rPr>
        <w:t xml:space="preserve">ble </w:t>
      </w:r>
      <w:r w:rsidR="00EF6C2D">
        <w:rPr>
          <w:rFonts w:ascii="Times New Roman" w:eastAsia="Times New Roman" w:hAnsi="Times New Roman" w:cs="Times New Roman"/>
          <w:color w:val="000000"/>
          <w:sz w:val="24"/>
          <w:szCs w:val="24"/>
        </w:rPr>
        <w:t>3</w:t>
      </w:r>
      <w:r w:rsidRPr="00314AB9">
        <w:rPr>
          <w:rFonts w:ascii="Times New Roman" w:eastAsia="Times New Roman" w:hAnsi="Times New Roman" w:cs="Times New Roman"/>
          <w:color w:val="000000"/>
          <w:sz w:val="24"/>
          <w:szCs w:val="24"/>
        </w:rPr>
        <w:t xml:space="preserve"> presents the results of the comparison,</w:t>
      </w:r>
      <w:r w:rsidR="00881D68">
        <w:rPr>
          <w:rFonts w:ascii="Times New Roman" w:eastAsia="Times New Roman" w:hAnsi="Times New Roman" w:cs="Times New Roman"/>
          <w:color w:val="000000"/>
          <w:sz w:val="24"/>
          <w:szCs w:val="24"/>
        </w:rPr>
        <w:t xml:space="preserve"> </w:t>
      </w:r>
      <w:r w:rsidR="000A38E5" w:rsidRPr="000A38E5">
        <w:rPr>
          <w:rFonts w:ascii="Times New Roman" w:eastAsia="Times New Roman" w:hAnsi="Times New Roman" w:cs="Times New Roman"/>
          <w:color w:val="000000"/>
          <w:sz w:val="24"/>
          <w:szCs w:val="24"/>
        </w:rPr>
        <w:t>showing for the virgin and recycled scenario</w:t>
      </w:r>
      <w:r w:rsidRPr="00EF6C2D">
        <w:rPr>
          <w:rFonts w:ascii="Times New Roman" w:eastAsia="Times New Roman" w:hAnsi="Times New Roman" w:cs="Times New Roman"/>
          <w:color w:val="000000"/>
          <w:sz w:val="24"/>
          <w:szCs w:val="24"/>
        </w:rPr>
        <w:t xml:space="preserve"> the amount of impact that is generated </w:t>
      </w:r>
      <w:r w:rsidR="00881D68">
        <w:rPr>
          <w:rFonts w:ascii="Times New Roman" w:eastAsia="Times New Roman" w:hAnsi="Times New Roman" w:cs="Times New Roman"/>
          <w:color w:val="000000"/>
          <w:sz w:val="24"/>
          <w:szCs w:val="24"/>
        </w:rPr>
        <w:t xml:space="preserve">in each impact </w:t>
      </w:r>
      <w:r w:rsidRPr="00EF6C2D">
        <w:rPr>
          <w:rFonts w:ascii="Times New Roman" w:eastAsia="Times New Roman" w:hAnsi="Times New Roman" w:cs="Times New Roman"/>
          <w:color w:val="000000"/>
          <w:sz w:val="24"/>
          <w:szCs w:val="24"/>
        </w:rPr>
        <w:t>category evaluated. In addition, the percentage reduction</w:t>
      </w:r>
      <w:r w:rsidR="00D00858">
        <w:rPr>
          <w:rFonts w:ascii="Times New Roman" w:eastAsia="Times New Roman" w:hAnsi="Times New Roman" w:cs="Times New Roman"/>
          <w:color w:val="000000"/>
          <w:sz w:val="24"/>
          <w:szCs w:val="24"/>
        </w:rPr>
        <w:t xml:space="preserve"> </w:t>
      </w:r>
      <w:r w:rsidR="001C20B3">
        <w:rPr>
          <w:rFonts w:ascii="Times New Roman" w:eastAsia="Times New Roman" w:hAnsi="Times New Roman" w:cs="Times New Roman"/>
          <w:color w:val="000000"/>
          <w:sz w:val="24"/>
          <w:szCs w:val="24"/>
        </w:rPr>
        <w:t>(</w:t>
      </w:r>
      <w:r w:rsidR="00D00858">
        <w:rPr>
          <w:rFonts w:ascii="Times New Roman" w:eastAsia="Times New Roman" w:hAnsi="Times New Roman" w:cs="Times New Roman"/>
          <w:color w:val="000000"/>
          <w:sz w:val="24"/>
          <w:szCs w:val="24"/>
        </w:rPr>
        <w:t>comparing the recycling scenario</w:t>
      </w:r>
      <w:r w:rsidR="00D038FC">
        <w:rPr>
          <w:rFonts w:ascii="Times New Roman" w:eastAsia="Times New Roman" w:hAnsi="Times New Roman" w:cs="Times New Roman"/>
          <w:color w:val="000000"/>
          <w:sz w:val="24"/>
          <w:szCs w:val="24"/>
        </w:rPr>
        <w:t>s</w:t>
      </w:r>
      <w:r w:rsidR="00D00858">
        <w:rPr>
          <w:rFonts w:ascii="Times New Roman" w:eastAsia="Times New Roman" w:hAnsi="Times New Roman" w:cs="Times New Roman"/>
          <w:color w:val="000000"/>
          <w:sz w:val="24"/>
          <w:szCs w:val="24"/>
        </w:rPr>
        <w:t xml:space="preserve"> with the virgin scenario</w:t>
      </w:r>
      <w:r w:rsidR="001C20B3">
        <w:rPr>
          <w:rFonts w:ascii="Times New Roman" w:eastAsia="Times New Roman" w:hAnsi="Times New Roman" w:cs="Times New Roman"/>
          <w:color w:val="000000"/>
          <w:sz w:val="24"/>
          <w:szCs w:val="24"/>
        </w:rPr>
        <w:t>)</w:t>
      </w:r>
      <w:r w:rsidR="00D00858">
        <w:rPr>
          <w:rFonts w:ascii="Times New Roman" w:eastAsia="Times New Roman" w:hAnsi="Times New Roman" w:cs="Times New Roman"/>
          <w:color w:val="000000"/>
          <w:sz w:val="24"/>
          <w:szCs w:val="24"/>
        </w:rPr>
        <w:t xml:space="preserve"> </w:t>
      </w:r>
      <w:r w:rsidR="001C20B3">
        <w:rPr>
          <w:rFonts w:ascii="Times New Roman" w:eastAsia="Times New Roman" w:hAnsi="Times New Roman" w:cs="Times New Roman"/>
          <w:color w:val="000000"/>
          <w:sz w:val="24"/>
          <w:szCs w:val="24"/>
        </w:rPr>
        <w:t xml:space="preserve">is </w:t>
      </w:r>
      <w:r w:rsidR="00D00858">
        <w:rPr>
          <w:rFonts w:ascii="Times New Roman" w:eastAsia="Times New Roman" w:hAnsi="Times New Roman" w:cs="Times New Roman"/>
          <w:color w:val="000000"/>
          <w:sz w:val="24"/>
          <w:szCs w:val="24"/>
        </w:rPr>
        <w:t>presented</w:t>
      </w:r>
      <w:r w:rsidRPr="00EF6C2D">
        <w:rPr>
          <w:rFonts w:ascii="Times New Roman" w:eastAsia="Times New Roman" w:hAnsi="Times New Roman" w:cs="Times New Roman"/>
          <w:color w:val="000000"/>
          <w:sz w:val="24"/>
          <w:szCs w:val="24"/>
        </w:rPr>
        <w:t xml:space="preserve">. </w:t>
      </w:r>
      <w:r w:rsidR="00D00858">
        <w:rPr>
          <w:rFonts w:ascii="Times New Roman" w:eastAsia="Times New Roman" w:hAnsi="Times New Roman" w:cs="Times New Roman"/>
          <w:color w:val="000000"/>
          <w:sz w:val="24"/>
          <w:szCs w:val="24"/>
        </w:rPr>
        <w:t>To construct this table</w:t>
      </w:r>
      <w:r w:rsidR="00BD5D5D">
        <w:rPr>
          <w:rFonts w:ascii="Times New Roman" w:eastAsia="Times New Roman" w:hAnsi="Times New Roman" w:cs="Times New Roman"/>
          <w:color w:val="000000"/>
          <w:sz w:val="24"/>
          <w:szCs w:val="24"/>
        </w:rPr>
        <w:t>,</w:t>
      </w:r>
      <w:r w:rsidRPr="00EF6C2D">
        <w:rPr>
          <w:rFonts w:ascii="Times New Roman" w:eastAsia="Times New Roman" w:hAnsi="Times New Roman" w:cs="Times New Roman"/>
          <w:color w:val="000000"/>
          <w:sz w:val="24"/>
          <w:szCs w:val="24"/>
        </w:rPr>
        <w:t xml:space="preserve"> </w:t>
      </w:r>
      <w:r w:rsidR="00406CDD" w:rsidRPr="00406CDD">
        <w:rPr>
          <w:rFonts w:ascii="Times New Roman" w:eastAsia="Times New Roman" w:hAnsi="Times New Roman" w:cs="Times New Roman"/>
          <w:color w:val="000000"/>
          <w:sz w:val="24"/>
          <w:szCs w:val="24"/>
        </w:rPr>
        <w:t>the best virgin scenario (least impactful) was considered for comparison.</w:t>
      </w:r>
      <w:r w:rsidRPr="00EF6C2D">
        <w:rPr>
          <w:rFonts w:ascii="Times New Roman" w:eastAsia="Times New Roman" w:hAnsi="Times New Roman" w:cs="Times New Roman"/>
          <w:color w:val="000000"/>
          <w:sz w:val="24"/>
          <w:szCs w:val="24"/>
        </w:rPr>
        <w:t xml:space="preserve"> As </w:t>
      </w:r>
      <w:r w:rsidR="001C20B3">
        <w:rPr>
          <w:rFonts w:ascii="Times New Roman" w:eastAsia="Times New Roman" w:hAnsi="Times New Roman" w:cs="Times New Roman"/>
          <w:color w:val="000000"/>
          <w:sz w:val="24"/>
          <w:szCs w:val="24"/>
        </w:rPr>
        <w:t xml:space="preserve">a </w:t>
      </w:r>
      <w:r w:rsidRPr="00EF6C2D">
        <w:rPr>
          <w:rFonts w:ascii="Times New Roman" w:eastAsia="Times New Roman" w:hAnsi="Times New Roman" w:cs="Times New Roman"/>
          <w:color w:val="000000"/>
          <w:sz w:val="24"/>
          <w:szCs w:val="24"/>
        </w:rPr>
        <w:t xml:space="preserve">result, it can be observed that the production of filament from recycled plastic has a </w:t>
      </w:r>
      <w:r w:rsidR="00A828A6">
        <w:rPr>
          <w:rFonts w:ascii="Times New Roman" w:eastAsia="Times New Roman" w:hAnsi="Times New Roman" w:cs="Times New Roman"/>
          <w:color w:val="000000"/>
          <w:sz w:val="24"/>
          <w:szCs w:val="24"/>
        </w:rPr>
        <w:t>significant</w:t>
      </w:r>
      <w:r w:rsidR="00A828A6" w:rsidRPr="00EF6C2D">
        <w:rPr>
          <w:rFonts w:ascii="Times New Roman" w:eastAsia="Times New Roman" w:hAnsi="Times New Roman" w:cs="Times New Roman"/>
          <w:color w:val="000000"/>
          <w:sz w:val="24"/>
          <w:szCs w:val="24"/>
        </w:rPr>
        <w:t xml:space="preserve"> </w:t>
      </w:r>
      <w:r w:rsidRPr="00EF6C2D">
        <w:rPr>
          <w:rFonts w:ascii="Times New Roman" w:eastAsia="Times New Roman" w:hAnsi="Times New Roman" w:cs="Times New Roman"/>
          <w:color w:val="000000"/>
          <w:sz w:val="24"/>
          <w:szCs w:val="24"/>
        </w:rPr>
        <w:t xml:space="preserve">advantage in </w:t>
      </w:r>
      <w:r w:rsidR="00D00858">
        <w:rPr>
          <w:rFonts w:ascii="Times New Roman" w:eastAsia="Times New Roman" w:hAnsi="Times New Roman" w:cs="Times New Roman"/>
          <w:color w:val="000000"/>
          <w:sz w:val="24"/>
          <w:szCs w:val="24"/>
        </w:rPr>
        <w:t>five</w:t>
      </w:r>
      <w:r w:rsidRPr="00EF6C2D">
        <w:rPr>
          <w:rFonts w:ascii="Times New Roman" w:eastAsia="Times New Roman" w:hAnsi="Times New Roman" w:cs="Times New Roman"/>
          <w:color w:val="000000"/>
          <w:sz w:val="24"/>
          <w:szCs w:val="24"/>
        </w:rPr>
        <w:t xml:space="preserve"> of the </w:t>
      </w:r>
      <w:r w:rsidR="00D00858">
        <w:rPr>
          <w:rFonts w:ascii="Times New Roman" w:eastAsia="Times New Roman" w:hAnsi="Times New Roman" w:cs="Times New Roman"/>
          <w:color w:val="000000"/>
          <w:sz w:val="24"/>
          <w:szCs w:val="24"/>
        </w:rPr>
        <w:t>six</w:t>
      </w:r>
      <w:r w:rsidRPr="00EF6C2D">
        <w:rPr>
          <w:rFonts w:ascii="Times New Roman" w:eastAsia="Times New Roman" w:hAnsi="Times New Roman" w:cs="Times New Roman"/>
          <w:color w:val="000000"/>
          <w:sz w:val="24"/>
          <w:szCs w:val="24"/>
        </w:rPr>
        <w:t xml:space="preserve"> </w:t>
      </w:r>
      <w:r w:rsidR="00D00858">
        <w:rPr>
          <w:rFonts w:ascii="Times New Roman" w:eastAsia="Times New Roman" w:hAnsi="Times New Roman" w:cs="Times New Roman"/>
          <w:color w:val="000000"/>
          <w:sz w:val="24"/>
          <w:szCs w:val="24"/>
        </w:rPr>
        <w:t xml:space="preserve">impact </w:t>
      </w:r>
      <w:r w:rsidRPr="00EF6C2D">
        <w:rPr>
          <w:rFonts w:ascii="Times New Roman" w:eastAsia="Times New Roman" w:hAnsi="Times New Roman" w:cs="Times New Roman"/>
          <w:color w:val="000000"/>
          <w:sz w:val="24"/>
          <w:szCs w:val="24"/>
        </w:rPr>
        <w:t>categories (</w:t>
      </w:r>
      <w:r w:rsidR="00D00858">
        <w:rPr>
          <w:rFonts w:ascii="Times New Roman" w:eastAsia="Times New Roman" w:hAnsi="Times New Roman" w:cs="Times New Roman"/>
          <w:color w:val="000000"/>
          <w:sz w:val="24"/>
          <w:szCs w:val="24"/>
        </w:rPr>
        <w:t>c</w:t>
      </w:r>
      <w:r w:rsidRPr="00EF6C2D">
        <w:rPr>
          <w:rFonts w:ascii="Times New Roman" w:eastAsia="Times New Roman" w:hAnsi="Times New Roman" w:cs="Times New Roman"/>
          <w:color w:val="000000"/>
          <w:sz w:val="24"/>
          <w:szCs w:val="24"/>
        </w:rPr>
        <w:t xml:space="preserve">limate change, </w:t>
      </w:r>
      <w:r w:rsidR="00D00858">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ossil depletion, </w:t>
      </w:r>
      <w:r w:rsidR="00D00858">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reshwater </w:t>
      </w:r>
      <w:r w:rsidR="00D00858">
        <w:rPr>
          <w:rFonts w:ascii="Times New Roman" w:eastAsia="Times New Roman" w:hAnsi="Times New Roman" w:cs="Times New Roman"/>
          <w:color w:val="000000"/>
          <w:sz w:val="24"/>
          <w:szCs w:val="24"/>
        </w:rPr>
        <w:t>e</w:t>
      </w:r>
      <w:r w:rsidRPr="00EF6C2D">
        <w:rPr>
          <w:rFonts w:ascii="Times New Roman" w:eastAsia="Times New Roman" w:hAnsi="Times New Roman" w:cs="Times New Roman"/>
          <w:color w:val="000000"/>
          <w:sz w:val="24"/>
          <w:szCs w:val="24"/>
        </w:rPr>
        <w:t xml:space="preserve">utrophication, </w:t>
      </w:r>
      <w:r w:rsidR="00D00858">
        <w:rPr>
          <w:rFonts w:ascii="Times New Roman" w:eastAsia="Times New Roman" w:hAnsi="Times New Roman" w:cs="Times New Roman"/>
          <w:color w:val="000000"/>
          <w:sz w:val="24"/>
          <w:szCs w:val="24"/>
        </w:rPr>
        <w:t>m</w:t>
      </w:r>
      <w:r w:rsidRPr="00EF6C2D">
        <w:rPr>
          <w:rFonts w:ascii="Times New Roman" w:eastAsia="Times New Roman" w:hAnsi="Times New Roman" w:cs="Times New Roman"/>
          <w:color w:val="000000"/>
          <w:sz w:val="24"/>
          <w:szCs w:val="24"/>
        </w:rPr>
        <w:t xml:space="preserve">arine </w:t>
      </w:r>
      <w:r w:rsidR="00D00858">
        <w:rPr>
          <w:rFonts w:ascii="Times New Roman" w:eastAsia="Times New Roman" w:hAnsi="Times New Roman" w:cs="Times New Roman"/>
          <w:color w:val="000000"/>
          <w:sz w:val="24"/>
          <w:szCs w:val="24"/>
        </w:rPr>
        <w:t>e</w:t>
      </w:r>
      <w:r w:rsidRPr="00EF6C2D">
        <w:rPr>
          <w:rFonts w:ascii="Times New Roman" w:eastAsia="Times New Roman" w:hAnsi="Times New Roman" w:cs="Times New Roman"/>
          <w:color w:val="000000"/>
          <w:sz w:val="24"/>
          <w:szCs w:val="24"/>
        </w:rPr>
        <w:t xml:space="preserve">utrophication, and </w:t>
      </w:r>
      <w:r w:rsidR="00D00858">
        <w:rPr>
          <w:rFonts w:ascii="Times New Roman" w:eastAsia="Times New Roman" w:hAnsi="Times New Roman" w:cs="Times New Roman"/>
          <w:color w:val="000000"/>
          <w:sz w:val="24"/>
          <w:szCs w:val="24"/>
        </w:rPr>
        <w:t>w</w:t>
      </w:r>
      <w:r w:rsidRPr="00EF6C2D">
        <w:rPr>
          <w:rFonts w:ascii="Times New Roman" w:eastAsia="Times New Roman" w:hAnsi="Times New Roman" w:cs="Times New Roman"/>
          <w:color w:val="000000"/>
          <w:sz w:val="24"/>
          <w:szCs w:val="24"/>
        </w:rPr>
        <w:t xml:space="preserve">ater depletion), which corresponds to the categories </w:t>
      </w:r>
      <w:r w:rsidR="00A828A6">
        <w:rPr>
          <w:rFonts w:ascii="Times New Roman" w:eastAsia="Times New Roman" w:hAnsi="Times New Roman" w:cs="Times New Roman"/>
          <w:color w:val="000000"/>
          <w:sz w:val="24"/>
          <w:szCs w:val="24"/>
        </w:rPr>
        <w:t xml:space="preserve">that are </w:t>
      </w:r>
      <w:r w:rsidRPr="00EF6C2D">
        <w:rPr>
          <w:rFonts w:ascii="Times New Roman" w:eastAsia="Times New Roman" w:hAnsi="Times New Roman" w:cs="Times New Roman"/>
          <w:color w:val="000000"/>
          <w:sz w:val="24"/>
          <w:szCs w:val="24"/>
        </w:rPr>
        <w:t xml:space="preserve">considered essential for DRAM. </w:t>
      </w:r>
      <w:r w:rsidR="00890387">
        <w:rPr>
          <w:rFonts w:ascii="Times New Roman" w:eastAsia="Times New Roman" w:hAnsi="Times New Roman" w:cs="Times New Roman"/>
          <w:color w:val="000000"/>
          <w:sz w:val="24"/>
          <w:szCs w:val="24"/>
        </w:rPr>
        <w:t>I</w:t>
      </w:r>
      <w:r w:rsidR="00890387" w:rsidRPr="00EF6C2D">
        <w:rPr>
          <w:rFonts w:ascii="Times New Roman" w:eastAsia="Times New Roman" w:hAnsi="Times New Roman" w:cs="Times New Roman"/>
          <w:color w:val="000000"/>
          <w:sz w:val="24"/>
          <w:szCs w:val="24"/>
        </w:rPr>
        <w:t xml:space="preserve">n each of the categories </w:t>
      </w:r>
      <w:r w:rsidR="00890387">
        <w:rPr>
          <w:rFonts w:ascii="Times New Roman" w:eastAsia="Times New Roman" w:hAnsi="Times New Roman" w:cs="Times New Roman"/>
          <w:color w:val="000000"/>
          <w:sz w:val="24"/>
          <w:szCs w:val="24"/>
        </w:rPr>
        <w:t xml:space="preserve">there is a </w:t>
      </w:r>
      <w:r w:rsidRPr="00EF6C2D">
        <w:rPr>
          <w:rFonts w:ascii="Times New Roman" w:eastAsia="Times New Roman" w:hAnsi="Times New Roman" w:cs="Times New Roman"/>
          <w:color w:val="000000"/>
          <w:sz w:val="24"/>
          <w:szCs w:val="24"/>
        </w:rPr>
        <w:t xml:space="preserve">reduction </w:t>
      </w:r>
      <w:r w:rsidR="00890387">
        <w:rPr>
          <w:rFonts w:ascii="Times New Roman" w:eastAsia="Times New Roman" w:hAnsi="Times New Roman" w:cs="Times New Roman"/>
          <w:color w:val="000000"/>
          <w:sz w:val="24"/>
          <w:szCs w:val="24"/>
        </w:rPr>
        <w:t xml:space="preserve">of </w:t>
      </w:r>
      <w:r w:rsidRPr="00EF6C2D">
        <w:rPr>
          <w:rFonts w:ascii="Times New Roman" w:eastAsia="Times New Roman" w:hAnsi="Times New Roman" w:cs="Times New Roman"/>
          <w:color w:val="000000"/>
          <w:sz w:val="24"/>
          <w:szCs w:val="24"/>
        </w:rPr>
        <w:t xml:space="preserve">at least 97% compared to the impact produced </w:t>
      </w:r>
      <w:r w:rsidR="00F44117">
        <w:rPr>
          <w:rFonts w:ascii="Times New Roman" w:eastAsia="Times New Roman" w:hAnsi="Times New Roman" w:cs="Times New Roman"/>
          <w:color w:val="000000"/>
          <w:sz w:val="24"/>
          <w:szCs w:val="24"/>
        </w:rPr>
        <w:t>by the virgin scenario</w:t>
      </w:r>
      <w:r w:rsidRPr="00EF6C2D">
        <w:rPr>
          <w:rFonts w:ascii="Times New Roman" w:eastAsia="Times New Roman" w:hAnsi="Times New Roman" w:cs="Times New Roman"/>
          <w:color w:val="000000"/>
          <w:sz w:val="24"/>
          <w:szCs w:val="24"/>
        </w:rPr>
        <w:t xml:space="preserve">. </w:t>
      </w:r>
      <w:r w:rsidR="00890387">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or </w:t>
      </w:r>
      <w:r w:rsidR="00890387">
        <w:rPr>
          <w:rFonts w:ascii="Times New Roman" w:eastAsia="Times New Roman" w:hAnsi="Times New Roman" w:cs="Times New Roman"/>
          <w:color w:val="000000"/>
          <w:sz w:val="24"/>
          <w:szCs w:val="24"/>
        </w:rPr>
        <w:t xml:space="preserve">the </w:t>
      </w:r>
      <w:r w:rsidRPr="00EF6C2D">
        <w:rPr>
          <w:rFonts w:ascii="Times New Roman" w:eastAsia="Times New Roman" w:hAnsi="Times New Roman" w:cs="Times New Roman"/>
          <w:color w:val="000000"/>
          <w:sz w:val="24"/>
          <w:szCs w:val="24"/>
        </w:rPr>
        <w:t xml:space="preserve">Ion Radiation category, </w:t>
      </w:r>
      <w:r w:rsidR="00890387">
        <w:rPr>
          <w:rFonts w:ascii="Times New Roman" w:eastAsia="Times New Roman" w:hAnsi="Times New Roman" w:cs="Times New Roman"/>
          <w:color w:val="000000"/>
          <w:sz w:val="24"/>
          <w:szCs w:val="24"/>
        </w:rPr>
        <w:t xml:space="preserve">however, </w:t>
      </w:r>
      <w:r w:rsidRPr="00EF6C2D">
        <w:rPr>
          <w:rFonts w:ascii="Times New Roman" w:eastAsia="Times New Roman" w:hAnsi="Times New Roman" w:cs="Times New Roman"/>
          <w:color w:val="000000"/>
          <w:sz w:val="24"/>
          <w:szCs w:val="24"/>
        </w:rPr>
        <w:t xml:space="preserve">the recycling system has a greater impact than the </w:t>
      </w:r>
      <w:r w:rsidR="00F44117">
        <w:rPr>
          <w:rFonts w:ascii="Times New Roman" w:eastAsia="Times New Roman" w:hAnsi="Times New Roman" w:cs="Times New Roman"/>
          <w:color w:val="000000"/>
          <w:sz w:val="24"/>
          <w:szCs w:val="24"/>
        </w:rPr>
        <w:t>virgin scenario</w:t>
      </w:r>
      <w:r w:rsidRPr="00EF6C2D">
        <w:rPr>
          <w:rFonts w:ascii="Times New Roman" w:eastAsia="Times New Roman" w:hAnsi="Times New Roman" w:cs="Times New Roman"/>
          <w:color w:val="000000"/>
          <w:sz w:val="24"/>
          <w:szCs w:val="24"/>
        </w:rPr>
        <w:t xml:space="preserve"> (best scenario in this case). </w:t>
      </w:r>
      <w:r w:rsidR="00F44117" w:rsidRPr="00F44117">
        <w:rPr>
          <w:rFonts w:ascii="Times New Roman" w:eastAsia="Times New Roman" w:hAnsi="Times New Roman" w:cs="Times New Roman"/>
          <w:color w:val="000000"/>
          <w:sz w:val="24"/>
          <w:szCs w:val="24"/>
        </w:rPr>
        <w:t xml:space="preserve">In the recycling scenario, the amount of ion </w:t>
      </w:r>
      <w:r w:rsidR="00F44117">
        <w:rPr>
          <w:rFonts w:ascii="Times New Roman" w:eastAsia="Times New Roman" w:hAnsi="Times New Roman" w:cs="Times New Roman"/>
          <w:color w:val="000000"/>
          <w:sz w:val="24"/>
          <w:szCs w:val="24"/>
        </w:rPr>
        <w:t>radiation</w:t>
      </w:r>
      <w:r w:rsidR="00F44117" w:rsidRPr="00F44117">
        <w:rPr>
          <w:rFonts w:ascii="Times New Roman" w:eastAsia="Times New Roman" w:hAnsi="Times New Roman" w:cs="Times New Roman"/>
          <w:color w:val="000000"/>
          <w:sz w:val="24"/>
          <w:szCs w:val="24"/>
        </w:rPr>
        <w:t xml:space="preserve"> </w:t>
      </w:r>
      <w:r w:rsidR="00890387">
        <w:rPr>
          <w:rFonts w:ascii="Times New Roman" w:eastAsia="Times New Roman" w:hAnsi="Times New Roman" w:cs="Times New Roman"/>
          <w:color w:val="000000"/>
          <w:sz w:val="24"/>
          <w:szCs w:val="24"/>
        </w:rPr>
        <w:t>equals</w:t>
      </w:r>
      <w:r w:rsidR="00F44117" w:rsidRPr="00F44117">
        <w:rPr>
          <w:rFonts w:ascii="Times New Roman" w:eastAsia="Times New Roman" w:hAnsi="Times New Roman" w:cs="Times New Roman"/>
          <w:color w:val="000000"/>
          <w:sz w:val="24"/>
          <w:szCs w:val="24"/>
        </w:rPr>
        <w:t xml:space="preserve"> approximately 2.8 times the emissions of the virgin scenario.</w:t>
      </w:r>
    </w:p>
    <w:p w14:paraId="6229D6B6" w14:textId="77777777" w:rsidR="009776DB" w:rsidRPr="00314AB9" w:rsidRDefault="009776DB" w:rsidP="00EF6C2D">
      <w:pPr>
        <w:ind w:firstLine="360"/>
        <w:jc w:val="both"/>
        <w:rPr>
          <w:rFonts w:ascii="Times New Roman" w:eastAsia="Times New Roman" w:hAnsi="Times New Roman" w:cs="Times New Roman"/>
          <w:color w:val="000000"/>
          <w:sz w:val="24"/>
          <w:szCs w:val="24"/>
        </w:rPr>
      </w:pPr>
    </w:p>
    <w:p w14:paraId="00000083" w14:textId="14684C20" w:rsidR="00693859" w:rsidRDefault="00741AFC" w:rsidP="007B62BA">
      <w:pPr>
        <w:jc w:val="center"/>
        <w:rPr>
          <w:rFonts w:ascii="Times New Roman" w:eastAsia="Times New Roman" w:hAnsi="Times New Roman" w:cs="Times New Roman"/>
          <w:sz w:val="24"/>
          <w:szCs w:val="24"/>
        </w:rPr>
      </w:pPr>
      <w:r w:rsidRPr="007775D1">
        <w:rPr>
          <w:rFonts w:ascii="Times New Roman" w:eastAsia="Times New Roman" w:hAnsi="Times New Roman" w:cs="Times New Roman"/>
          <w:sz w:val="20"/>
          <w:szCs w:val="20"/>
        </w:rPr>
        <w:t xml:space="preserve">Table 3: Results of the impact categories </w:t>
      </w:r>
      <w:r>
        <w:rPr>
          <w:rFonts w:ascii="Times New Roman" w:eastAsia="Times New Roman" w:hAnsi="Times New Roman" w:cs="Times New Roman"/>
          <w:sz w:val="20"/>
          <w:szCs w:val="20"/>
        </w:rPr>
        <w:t>per scenario and process</w:t>
      </w:r>
    </w:p>
    <w:tbl>
      <w:tblPr>
        <w:tblW w:w="5719" w:type="pct"/>
        <w:tblCellMar>
          <w:left w:w="70" w:type="dxa"/>
          <w:right w:w="70" w:type="dxa"/>
        </w:tblCellMar>
        <w:tblLook w:val="04A0" w:firstRow="1" w:lastRow="0" w:firstColumn="1" w:lastColumn="0" w:noHBand="0" w:noVBand="1"/>
      </w:tblPr>
      <w:tblGrid>
        <w:gridCol w:w="1415"/>
        <w:gridCol w:w="1496"/>
        <w:gridCol w:w="1315"/>
        <w:gridCol w:w="1483"/>
        <w:gridCol w:w="1605"/>
        <w:gridCol w:w="1342"/>
        <w:gridCol w:w="1447"/>
      </w:tblGrid>
      <w:tr w:rsidR="004E697E" w:rsidRPr="00741AFC" w14:paraId="4C568AF1" w14:textId="69F75B6E" w:rsidTr="004E697E">
        <w:trPr>
          <w:trHeight w:val="320"/>
        </w:trPr>
        <w:tc>
          <w:tcPr>
            <w:tcW w:w="700" w:type="pct"/>
            <w:tcBorders>
              <w:top w:val="nil"/>
              <w:left w:val="nil"/>
              <w:bottom w:val="nil"/>
              <w:right w:val="nil"/>
            </w:tcBorders>
            <w:shd w:val="clear" w:color="auto" w:fill="auto"/>
            <w:noWrap/>
            <w:vAlign w:val="center"/>
            <w:hideMark/>
          </w:tcPr>
          <w:p w14:paraId="3B769A41" w14:textId="77777777" w:rsidR="004E697E" w:rsidRPr="007B62BA" w:rsidRDefault="004E697E" w:rsidP="007B62BA">
            <w:pPr>
              <w:spacing w:after="0" w:line="240" w:lineRule="auto"/>
              <w:jc w:val="center"/>
              <w:rPr>
                <w:rFonts w:ascii="Times New Roman" w:eastAsia="Times New Roman" w:hAnsi="Times New Roman" w:cs="Times New Roman"/>
                <w:sz w:val="18"/>
                <w:szCs w:val="18"/>
                <w:lang w:eastAsia="es-ES_tradnl"/>
              </w:rPr>
            </w:pPr>
          </w:p>
        </w:tc>
        <w:tc>
          <w:tcPr>
            <w:tcW w:w="741" w:type="pct"/>
            <w:tcBorders>
              <w:top w:val="nil"/>
              <w:left w:val="nil"/>
              <w:bottom w:val="nil"/>
              <w:right w:val="nil"/>
            </w:tcBorders>
            <w:shd w:val="clear" w:color="auto" w:fill="auto"/>
            <w:noWrap/>
            <w:vAlign w:val="center"/>
            <w:hideMark/>
          </w:tcPr>
          <w:p w14:paraId="50088974" w14:textId="77777777" w:rsidR="004E697E" w:rsidRPr="007B62BA" w:rsidRDefault="004E697E" w:rsidP="007B62BA">
            <w:pPr>
              <w:spacing w:after="0" w:line="240" w:lineRule="auto"/>
              <w:jc w:val="center"/>
              <w:rPr>
                <w:rFonts w:ascii="Times New Roman" w:eastAsia="Times New Roman" w:hAnsi="Times New Roman" w:cs="Times New Roman"/>
                <w:sz w:val="18"/>
                <w:szCs w:val="18"/>
                <w:lang w:eastAsia="es-ES_tradnl"/>
              </w:rPr>
            </w:pPr>
          </w:p>
        </w:tc>
        <w:tc>
          <w:tcPr>
            <w:tcW w:w="2843"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DF8CF"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Impact of each process</w:t>
            </w:r>
          </w:p>
        </w:tc>
        <w:tc>
          <w:tcPr>
            <w:tcW w:w="71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B8F1CF4"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Total</w:t>
            </w:r>
          </w:p>
        </w:tc>
      </w:tr>
      <w:tr w:rsidR="004E697E" w:rsidRPr="00741AFC" w14:paraId="0D57F2EB" w14:textId="6CA0490A" w:rsidTr="004E697E">
        <w:trPr>
          <w:trHeight w:val="320"/>
        </w:trPr>
        <w:tc>
          <w:tcPr>
            <w:tcW w:w="700" w:type="pct"/>
            <w:tcBorders>
              <w:top w:val="single" w:sz="4" w:space="0" w:color="auto"/>
              <w:left w:val="single" w:sz="4" w:space="0" w:color="auto"/>
              <w:bottom w:val="single" w:sz="4" w:space="0" w:color="auto"/>
              <w:right w:val="nil"/>
            </w:tcBorders>
            <w:shd w:val="clear" w:color="auto" w:fill="auto"/>
            <w:noWrap/>
            <w:vAlign w:val="center"/>
            <w:hideMark/>
          </w:tcPr>
          <w:p w14:paraId="2F1D1246" w14:textId="71207532"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Impact categories</w:t>
            </w:r>
          </w:p>
        </w:tc>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2CF4A"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Scenarios</w:t>
            </w:r>
          </w:p>
        </w:tc>
        <w:tc>
          <w:tcPr>
            <w:tcW w:w="651" w:type="pct"/>
            <w:tcBorders>
              <w:top w:val="nil"/>
              <w:left w:val="nil"/>
              <w:bottom w:val="single" w:sz="4" w:space="0" w:color="auto"/>
              <w:right w:val="single" w:sz="4" w:space="0" w:color="auto"/>
            </w:tcBorders>
            <w:shd w:val="clear" w:color="auto" w:fill="auto"/>
            <w:noWrap/>
            <w:vAlign w:val="center"/>
            <w:hideMark/>
          </w:tcPr>
          <w:p w14:paraId="48E704C7" w14:textId="74B838F0"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 xml:space="preserve">PLA </w:t>
            </w:r>
            <w:r w:rsidR="00E60B7C">
              <w:rPr>
                <w:rFonts w:ascii="Times New Roman" w:eastAsia="Times New Roman" w:hAnsi="Times New Roman" w:cs="Times New Roman"/>
                <w:color w:val="000000"/>
                <w:sz w:val="18"/>
                <w:szCs w:val="18"/>
                <w:lang w:eastAsia="es-ES_tradnl"/>
              </w:rPr>
              <w:t>p</w:t>
            </w:r>
            <w:r w:rsidRPr="007B62BA">
              <w:rPr>
                <w:rFonts w:ascii="Times New Roman" w:eastAsia="Times New Roman" w:hAnsi="Times New Roman" w:cs="Times New Roman"/>
                <w:color w:val="000000"/>
                <w:sz w:val="18"/>
                <w:szCs w:val="18"/>
                <w:lang w:eastAsia="es-ES_tradnl"/>
              </w:rPr>
              <w:t>roduction</w:t>
            </w:r>
          </w:p>
        </w:tc>
        <w:tc>
          <w:tcPr>
            <w:tcW w:w="734" w:type="pct"/>
            <w:tcBorders>
              <w:top w:val="nil"/>
              <w:left w:val="nil"/>
              <w:bottom w:val="single" w:sz="4" w:space="0" w:color="auto"/>
              <w:right w:val="single" w:sz="4" w:space="0" w:color="auto"/>
            </w:tcBorders>
            <w:shd w:val="clear" w:color="auto" w:fill="auto"/>
            <w:noWrap/>
            <w:vAlign w:val="center"/>
            <w:hideMark/>
          </w:tcPr>
          <w:p w14:paraId="61AF174A" w14:textId="6C78AA11"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 xml:space="preserve">Supply </w:t>
            </w:r>
            <w:r w:rsidR="006B6F55">
              <w:rPr>
                <w:rFonts w:ascii="Times New Roman" w:eastAsia="Times New Roman" w:hAnsi="Times New Roman" w:cs="Times New Roman"/>
                <w:color w:val="000000"/>
                <w:sz w:val="18"/>
                <w:szCs w:val="18"/>
                <w:lang w:eastAsia="es-ES_tradnl"/>
              </w:rPr>
              <w:t>t</w:t>
            </w:r>
            <w:r w:rsidRPr="007B62BA">
              <w:rPr>
                <w:rFonts w:ascii="Times New Roman" w:eastAsia="Times New Roman" w:hAnsi="Times New Roman" w:cs="Times New Roman"/>
                <w:color w:val="000000"/>
                <w:sz w:val="18"/>
                <w:szCs w:val="18"/>
                <w:lang w:eastAsia="es-ES_tradnl"/>
              </w:rPr>
              <w:t>ransport</w:t>
            </w:r>
          </w:p>
        </w:tc>
        <w:tc>
          <w:tcPr>
            <w:tcW w:w="794" w:type="pct"/>
            <w:tcBorders>
              <w:top w:val="nil"/>
              <w:left w:val="nil"/>
              <w:bottom w:val="single" w:sz="4" w:space="0" w:color="auto"/>
              <w:right w:val="single" w:sz="4" w:space="0" w:color="auto"/>
            </w:tcBorders>
            <w:shd w:val="clear" w:color="auto" w:fill="auto"/>
            <w:noWrap/>
            <w:vAlign w:val="center"/>
            <w:hideMark/>
          </w:tcPr>
          <w:p w14:paraId="151D5949"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Filament production</w:t>
            </w:r>
          </w:p>
        </w:tc>
        <w:tc>
          <w:tcPr>
            <w:tcW w:w="663" w:type="pct"/>
            <w:tcBorders>
              <w:top w:val="nil"/>
              <w:left w:val="nil"/>
              <w:bottom w:val="single" w:sz="4" w:space="0" w:color="auto"/>
              <w:right w:val="single" w:sz="4" w:space="0" w:color="auto"/>
            </w:tcBorders>
            <w:shd w:val="clear" w:color="auto" w:fill="auto"/>
            <w:noWrap/>
            <w:vAlign w:val="center"/>
            <w:hideMark/>
          </w:tcPr>
          <w:p w14:paraId="21F71279"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Delivery</w:t>
            </w:r>
          </w:p>
        </w:tc>
        <w:tc>
          <w:tcPr>
            <w:tcW w:w="716" w:type="pct"/>
            <w:vMerge/>
            <w:tcBorders>
              <w:top w:val="single" w:sz="4" w:space="0" w:color="auto"/>
              <w:left w:val="single" w:sz="4" w:space="0" w:color="auto"/>
              <w:bottom w:val="single" w:sz="4" w:space="0" w:color="000000"/>
              <w:right w:val="single" w:sz="4" w:space="0" w:color="auto"/>
            </w:tcBorders>
            <w:vAlign w:val="center"/>
            <w:hideMark/>
          </w:tcPr>
          <w:p w14:paraId="1E8C7457"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p>
        </w:tc>
      </w:tr>
      <w:tr w:rsidR="004E697E" w:rsidRPr="00741AFC" w14:paraId="5CC5F4CB" w14:textId="0CC534B5"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52D26560" w14:textId="57650D4C" w:rsidR="004E697E"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 xml:space="preserve">Climate </w:t>
            </w:r>
            <w:r w:rsidR="006B6F55">
              <w:rPr>
                <w:rFonts w:ascii="Times New Roman" w:eastAsia="Times New Roman" w:hAnsi="Times New Roman" w:cs="Times New Roman"/>
                <w:color w:val="000000"/>
                <w:sz w:val="18"/>
                <w:szCs w:val="18"/>
                <w:lang w:eastAsia="es-ES_tradnl"/>
              </w:rPr>
              <w:t>C</w:t>
            </w:r>
            <w:r w:rsidRPr="007B62BA">
              <w:rPr>
                <w:rFonts w:ascii="Times New Roman" w:eastAsia="Times New Roman" w:hAnsi="Times New Roman" w:cs="Times New Roman"/>
                <w:color w:val="000000"/>
                <w:sz w:val="18"/>
                <w:szCs w:val="18"/>
                <w:lang w:eastAsia="es-ES_tradnl"/>
              </w:rPr>
              <w:t>hange</w:t>
            </w:r>
          </w:p>
          <w:p w14:paraId="020ED586" w14:textId="02DC270A"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roofErr w:type="gramStart"/>
            <w:r w:rsidRPr="007B62BA">
              <w:rPr>
                <w:rFonts w:ascii="Times New Roman" w:eastAsia="Times New Roman" w:hAnsi="Times New Roman" w:cs="Times New Roman"/>
                <w:color w:val="000000"/>
                <w:sz w:val="18"/>
                <w:szCs w:val="18"/>
                <w:lang w:eastAsia="es-ES_tradnl"/>
              </w:rPr>
              <w:t>kg</w:t>
            </w:r>
            <w:proofErr w:type="gramEnd"/>
            <w:r w:rsidRPr="007B62BA">
              <w:rPr>
                <w:rFonts w:ascii="Times New Roman" w:eastAsia="Times New Roman" w:hAnsi="Times New Roman" w:cs="Times New Roman"/>
                <w:color w:val="000000"/>
                <w:sz w:val="18"/>
                <w:szCs w:val="18"/>
                <w:lang w:eastAsia="es-ES_tradnl"/>
              </w:rPr>
              <w:t xml:space="preserve"> CO2-Eq)</w:t>
            </w:r>
          </w:p>
        </w:tc>
        <w:tc>
          <w:tcPr>
            <w:tcW w:w="741" w:type="pct"/>
            <w:tcBorders>
              <w:top w:val="nil"/>
              <w:left w:val="single" w:sz="4" w:space="0" w:color="auto"/>
              <w:bottom w:val="nil"/>
              <w:right w:val="single" w:sz="4" w:space="0" w:color="auto"/>
            </w:tcBorders>
            <w:shd w:val="clear" w:color="auto" w:fill="auto"/>
            <w:vAlign w:val="center"/>
            <w:hideMark/>
          </w:tcPr>
          <w:p w14:paraId="0E223958" w14:textId="64196A9F"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Virgin </w:t>
            </w:r>
            <w:r w:rsidRPr="007B62BA">
              <w:rPr>
                <w:rFonts w:ascii="Times New Roman" w:eastAsia="Times New Roman" w:hAnsi="Times New Roman" w:cs="Times New Roman"/>
                <w:color w:val="000000"/>
                <w:sz w:val="18"/>
                <w:szCs w:val="18"/>
                <w:lang w:eastAsia="es-ES_tradnl"/>
              </w:rPr>
              <w:t>Scenario</w:t>
            </w:r>
            <w:r>
              <w:rPr>
                <w:rFonts w:ascii="Times New Roman" w:eastAsia="Times New Roman" w:hAnsi="Times New Roman" w:cs="Times New Roman"/>
                <w:color w:val="000000"/>
                <w:sz w:val="18"/>
                <w:szCs w:val="18"/>
                <w:lang w:eastAsia="es-ES_tradnl"/>
              </w:rPr>
              <w:t>s</w:t>
            </w:r>
          </w:p>
        </w:tc>
        <w:tc>
          <w:tcPr>
            <w:tcW w:w="651" w:type="pct"/>
            <w:tcBorders>
              <w:top w:val="nil"/>
              <w:left w:val="nil"/>
              <w:bottom w:val="nil"/>
              <w:right w:val="single" w:sz="4" w:space="0" w:color="auto"/>
            </w:tcBorders>
            <w:shd w:val="clear" w:color="auto" w:fill="auto"/>
            <w:noWrap/>
            <w:vAlign w:val="center"/>
            <w:hideMark/>
          </w:tcPr>
          <w:p w14:paraId="51FE9945" w14:textId="77BDD0E4"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337.3</w:t>
            </w:r>
            <w:r>
              <w:rPr>
                <w:rFonts w:ascii="Times New Roman" w:eastAsia="Times New Roman" w:hAnsi="Times New Roman" w:cs="Times New Roman"/>
                <w:color w:val="000000"/>
                <w:sz w:val="18"/>
                <w:szCs w:val="18"/>
                <w:lang w:val="fr-FR" w:eastAsia="es-ES_tradnl"/>
              </w:rPr>
              <w:t>6</w:t>
            </w:r>
          </w:p>
        </w:tc>
        <w:tc>
          <w:tcPr>
            <w:tcW w:w="734" w:type="pct"/>
            <w:tcBorders>
              <w:top w:val="nil"/>
              <w:left w:val="nil"/>
              <w:bottom w:val="nil"/>
              <w:right w:val="single" w:sz="4" w:space="0" w:color="auto"/>
            </w:tcBorders>
            <w:shd w:val="clear" w:color="auto" w:fill="auto"/>
            <w:noWrap/>
            <w:vAlign w:val="center"/>
            <w:hideMark/>
          </w:tcPr>
          <w:p w14:paraId="2F4AD4AB" w14:textId="00640AE0"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5.69</w:t>
            </w:r>
            <w:r>
              <w:rPr>
                <w:rFonts w:ascii="Times New Roman" w:eastAsia="Times New Roman" w:hAnsi="Times New Roman" w:cs="Times New Roman"/>
                <w:color w:val="000000"/>
                <w:sz w:val="18"/>
                <w:szCs w:val="18"/>
                <w:lang w:val="fr-FR" w:eastAsia="es-ES_tradnl"/>
              </w:rPr>
              <w:t xml:space="preserve">- </w:t>
            </w:r>
            <w:r w:rsidRPr="007B62BA">
              <w:rPr>
                <w:rFonts w:ascii="Times New Roman" w:eastAsia="Times New Roman" w:hAnsi="Times New Roman" w:cs="Times New Roman"/>
                <w:color w:val="000000"/>
                <w:sz w:val="18"/>
                <w:szCs w:val="18"/>
                <w:lang w:val="fr-FR" w:eastAsia="es-ES_tradnl"/>
              </w:rPr>
              <w:t>18.19</w:t>
            </w:r>
            <w:r>
              <w:rPr>
                <w:rFonts w:ascii="Times New Roman" w:eastAsia="Times New Roman" w:hAnsi="Times New Roman" w:cs="Times New Roman"/>
                <w:color w:val="000000"/>
                <w:sz w:val="18"/>
                <w:szCs w:val="18"/>
                <w:lang w:val="fr-FR" w:eastAsia="es-ES_tradnl"/>
              </w:rPr>
              <w:t>]</w:t>
            </w:r>
          </w:p>
        </w:tc>
        <w:tc>
          <w:tcPr>
            <w:tcW w:w="794" w:type="pct"/>
            <w:tcBorders>
              <w:top w:val="nil"/>
              <w:left w:val="nil"/>
              <w:bottom w:val="nil"/>
              <w:right w:val="single" w:sz="4" w:space="0" w:color="auto"/>
            </w:tcBorders>
            <w:shd w:val="clear" w:color="auto" w:fill="auto"/>
            <w:noWrap/>
            <w:vAlign w:val="center"/>
            <w:hideMark/>
          </w:tcPr>
          <w:p w14:paraId="64CD6D79" w14:textId="06F8E83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1.9</w:t>
            </w:r>
            <w:r>
              <w:rPr>
                <w:rFonts w:ascii="Times New Roman" w:eastAsia="Times New Roman" w:hAnsi="Times New Roman" w:cs="Times New Roman"/>
                <w:color w:val="000000"/>
                <w:sz w:val="18"/>
                <w:szCs w:val="18"/>
                <w:lang w:val="fr-FR" w:eastAsia="es-ES_tradnl"/>
              </w:rPr>
              <w:t>4 – 32.60]</w:t>
            </w:r>
          </w:p>
        </w:tc>
        <w:tc>
          <w:tcPr>
            <w:tcW w:w="663" w:type="pct"/>
            <w:tcBorders>
              <w:top w:val="nil"/>
              <w:left w:val="nil"/>
              <w:bottom w:val="nil"/>
              <w:right w:val="single" w:sz="4" w:space="0" w:color="auto"/>
            </w:tcBorders>
            <w:shd w:val="clear" w:color="auto" w:fill="auto"/>
            <w:noWrap/>
            <w:vAlign w:val="center"/>
            <w:hideMark/>
          </w:tcPr>
          <w:p w14:paraId="37EDB47E" w14:textId="3711361D"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54.43</w:t>
            </w:r>
            <w:r>
              <w:rPr>
                <w:rFonts w:ascii="Times New Roman" w:eastAsia="Times New Roman" w:hAnsi="Times New Roman" w:cs="Times New Roman"/>
                <w:color w:val="000000"/>
                <w:sz w:val="18"/>
                <w:szCs w:val="18"/>
                <w:lang w:val="fr-FR" w:eastAsia="es-ES_tradnl"/>
              </w:rPr>
              <w:t xml:space="preserve"> – 785.24]</w:t>
            </w:r>
          </w:p>
        </w:tc>
        <w:tc>
          <w:tcPr>
            <w:tcW w:w="716" w:type="pct"/>
            <w:tcBorders>
              <w:top w:val="nil"/>
              <w:left w:val="nil"/>
              <w:bottom w:val="nil"/>
              <w:right w:val="single" w:sz="4" w:space="0" w:color="auto"/>
            </w:tcBorders>
            <w:shd w:val="clear" w:color="auto" w:fill="auto"/>
            <w:noWrap/>
            <w:vAlign w:val="center"/>
            <w:hideMark/>
          </w:tcPr>
          <w:p w14:paraId="35321114" w14:textId="330A0372"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411.9</w:t>
            </w:r>
            <w:r>
              <w:rPr>
                <w:rFonts w:ascii="Times New Roman" w:eastAsia="Times New Roman" w:hAnsi="Times New Roman" w:cs="Times New Roman"/>
                <w:color w:val="000000"/>
                <w:sz w:val="18"/>
                <w:szCs w:val="18"/>
                <w:lang w:val="fr-FR" w:eastAsia="es-ES_tradnl"/>
              </w:rPr>
              <w:t>2- 1160.88]</w:t>
            </w:r>
          </w:p>
        </w:tc>
      </w:tr>
      <w:tr w:rsidR="004E697E" w:rsidRPr="00741AFC" w14:paraId="330FA62D" w14:textId="5D714B6B" w:rsidTr="004E697E">
        <w:trPr>
          <w:trHeight w:val="320"/>
        </w:trPr>
        <w:tc>
          <w:tcPr>
            <w:tcW w:w="700" w:type="pct"/>
            <w:vMerge/>
            <w:tcBorders>
              <w:top w:val="nil"/>
              <w:left w:val="single" w:sz="4" w:space="0" w:color="auto"/>
              <w:bottom w:val="single" w:sz="4" w:space="0" w:color="000000"/>
              <w:right w:val="nil"/>
            </w:tcBorders>
            <w:vAlign w:val="center"/>
            <w:hideMark/>
          </w:tcPr>
          <w:p w14:paraId="55E918F2"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6A6EDCA5" w14:textId="6E4C30A8"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3A1392E3"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1BF6EC5A" w14:textId="516B07DF"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5.452</w:t>
            </w:r>
            <w:r>
              <w:rPr>
                <w:rFonts w:ascii="Times New Roman" w:eastAsia="Times New Roman" w:hAnsi="Times New Roman" w:cs="Times New Roman"/>
                <w:color w:val="000000"/>
                <w:sz w:val="18"/>
                <w:szCs w:val="18"/>
                <w:lang w:val="fr-FR" w:eastAsia="es-ES_tradnl"/>
              </w:rPr>
              <w:t>3</w:t>
            </w:r>
          </w:p>
        </w:tc>
        <w:tc>
          <w:tcPr>
            <w:tcW w:w="794" w:type="pct"/>
            <w:tcBorders>
              <w:top w:val="nil"/>
              <w:left w:val="nil"/>
              <w:bottom w:val="single" w:sz="4" w:space="0" w:color="auto"/>
              <w:right w:val="single" w:sz="4" w:space="0" w:color="auto"/>
            </w:tcBorders>
            <w:shd w:val="clear" w:color="auto" w:fill="auto"/>
            <w:noWrap/>
            <w:vAlign w:val="center"/>
            <w:hideMark/>
          </w:tcPr>
          <w:p w14:paraId="6AD60306" w14:textId="69C35634"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2.28</w:t>
            </w:r>
            <w:r>
              <w:rPr>
                <w:rFonts w:ascii="Times New Roman" w:eastAsia="Times New Roman" w:hAnsi="Times New Roman" w:cs="Times New Roman"/>
                <w:color w:val="000000"/>
                <w:sz w:val="18"/>
                <w:szCs w:val="18"/>
                <w:lang w:val="fr-FR" w:eastAsia="es-ES_tradnl"/>
              </w:rPr>
              <w:t>9</w:t>
            </w:r>
          </w:p>
        </w:tc>
        <w:tc>
          <w:tcPr>
            <w:tcW w:w="663" w:type="pct"/>
            <w:tcBorders>
              <w:top w:val="nil"/>
              <w:left w:val="nil"/>
              <w:bottom w:val="single" w:sz="4" w:space="0" w:color="auto"/>
              <w:right w:val="single" w:sz="4" w:space="0" w:color="auto"/>
            </w:tcBorders>
            <w:shd w:val="clear" w:color="auto" w:fill="auto"/>
            <w:noWrap/>
            <w:vAlign w:val="center"/>
            <w:hideMark/>
          </w:tcPr>
          <w:p w14:paraId="2F3EDE37" w14:textId="05CEF40B"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4.957</w:t>
            </w:r>
          </w:p>
        </w:tc>
        <w:tc>
          <w:tcPr>
            <w:tcW w:w="716" w:type="pct"/>
            <w:tcBorders>
              <w:top w:val="nil"/>
              <w:left w:val="nil"/>
              <w:bottom w:val="single" w:sz="4" w:space="0" w:color="auto"/>
              <w:right w:val="single" w:sz="4" w:space="0" w:color="auto"/>
            </w:tcBorders>
            <w:shd w:val="clear" w:color="auto" w:fill="auto"/>
            <w:noWrap/>
            <w:vAlign w:val="center"/>
            <w:hideMark/>
          </w:tcPr>
          <w:p w14:paraId="19DFA027" w14:textId="75CF1620"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12.69</w:t>
            </w:r>
            <w:r>
              <w:rPr>
                <w:rFonts w:ascii="Times New Roman" w:eastAsia="Times New Roman" w:hAnsi="Times New Roman" w:cs="Times New Roman"/>
                <w:color w:val="000000"/>
                <w:sz w:val="18"/>
                <w:szCs w:val="18"/>
                <w:lang w:val="fr-FR" w:eastAsia="es-ES_tradnl"/>
              </w:rPr>
              <w:t>9 (-97%)</w:t>
            </w:r>
          </w:p>
        </w:tc>
      </w:tr>
      <w:tr w:rsidR="004E697E" w:rsidRPr="00741AFC" w14:paraId="66DED1D7" w14:textId="5FB9EFC9"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22FF70FA" w14:textId="521D3FED" w:rsidR="004E697E"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Fossil Depletion</w:t>
            </w:r>
          </w:p>
          <w:p w14:paraId="7A66D40D" w14:textId="0C2FDB5F"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roofErr w:type="gramStart"/>
            <w:r w:rsidRPr="007B62BA">
              <w:rPr>
                <w:rFonts w:ascii="Times New Roman" w:eastAsia="Times New Roman" w:hAnsi="Times New Roman" w:cs="Times New Roman"/>
                <w:color w:val="000000"/>
                <w:sz w:val="18"/>
                <w:szCs w:val="18"/>
                <w:lang w:eastAsia="es-ES_tradnl"/>
              </w:rPr>
              <w:t>kg</w:t>
            </w:r>
            <w:proofErr w:type="gramEnd"/>
            <w:r w:rsidRPr="007B62BA">
              <w:rPr>
                <w:rFonts w:ascii="Times New Roman" w:eastAsia="Times New Roman" w:hAnsi="Times New Roman" w:cs="Times New Roman"/>
                <w:color w:val="000000"/>
                <w:sz w:val="18"/>
                <w:szCs w:val="18"/>
                <w:lang w:eastAsia="es-ES_tradnl"/>
              </w:rPr>
              <w:t xml:space="preserve"> oil-Eq)</w:t>
            </w:r>
          </w:p>
        </w:tc>
        <w:tc>
          <w:tcPr>
            <w:tcW w:w="741" w:type="pct"/>
            <w:tcBorders>
              <w:top w:val="nil"/>
              <w:left w:val="single" w:sz="4" w:space="0" w:color="auto"/>
              <w:bottom w:val="nil"/>
              <w:right w:val="single" w:sz="4" w:space="0" w:color="auto"/>
            </w:tcBorders>
            <w:shd w:val="clear" w:color="auto" w:fill="auto"/>
            <w:vAlign w:val="center"/>
            <w:hideMark/>
          </w:tcPr>
          <w:p w14:paraId="55E1F068" w14:textId="2B414420"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Virgin </w:t>
            </w:r>
            <w:r w:rsidRPr="007B62BA">
              <w:rPr>
                <w:rFonts w:ascii="Times New Roman" w:eastAsia="Times New Roman" w:hAnsi="Times New Roman" w:cs="Times New Roman"/>
                <w:color w:val="000000"/>
                <w:sz w:val="18"/>
                <w:szCs w:val="18"/>
                <w:lang w:eastAsia="es-ES_tradnl"/>
              </w:rPr>
              <w:t>Scenario</w:t>
            </w:r>
            <w:r>
              <w:rPr>
                <w:rFonts w:ascii="Times New Roman" w:eastAsia="Times New Roman" w:hAnsi="Times New Roman" w:cs="Times New Roman"/>
                <w:color w:val="000000"/>
                <w:sz w:val="18"/>
                <w:szCs w:val="18"/>
                <w:lang w:eastAsia="es-ES_tradnl"/>
              </w:rPr>
              <w:t>s</w:t>
            </w:r>
          </w:p>
        </w:tc>
        <w:tc>
          <w:tcPr>
            <w:tcW w:w="651" w:type="pct"/>
            <w:tcBorders>
              <w:top w:val="nil"/>
              <w:left w:val="nil"/>
              <w:bottom w:val="nil"/>
              <w:right w:val="single" w:sz="4" w:space="0" w:color="auto"/>
            </w:tcBorders>
            <w:shd w:val="clear" w:color="auto" w:fill="auto"/>
            <w:noWrap/>
            <w:vAlign w:val="center"/>
            <w:hideMark/>
          </w:tcPr>
          <w:p w14:paraId="57D09F05" w14:textId="2F34698C"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96.7</w:t>
            </w:r>
            <w:r>
              <w:rPr>
                <w:rFonts w:ascii="Times New Roman" w:eastAsia="Times New Roman" w:hAnsi="Times New Roman" w:cs="Times New Roman"/>
                <w:color w:val="000000"/>
                <w:sz w:val="18"/>
                <w:szCs w:val="18"/>
                <w:lang w:val="fr-FR" w:eastAsia="es-ES_tradnl"/>
              </w:rPr>
              <w:t>9</w:t>
            </w:r>
          </w:p>
        </w:tc>
        <w:tc>
          <w:tcPr>
            <w:tcW w:w="734" w:type="pct"/>
            <w:tcBorders>
              <w:top w:val="nil"/>
              <w:left w:val="nil"/>
              <w:bottom w:val="nil"/>
              <w:right w:val="single" w:sz="4" w:space="0" w:color="auto"/>
            </w:tcBorders>
            <w:shd w:val="clear" w:color="auto" w:fill="auto"/>
            <w:noWrap/>
            <w:vAlign w:val="center"/>
            <w:hideMark/>
          </w:tcPr>
          <w:p w14:paraId="79716977" w14:textId="10CC80A0"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2.30</w:t>
            </w:r>
            <w:r>
              <w:rPr>
                <w:rFonts w:ascii="Times New Roman" w:eastAsia="Times New Roman" w:hAnsi="Times New Roman" w:cs="Times New Roman"/>
                <w:color w:val="000000"/>
                <w:sz w:val="18"/>
                <w:szCs w:val="18"/>
                <w:lang w:val="fr-FR" w:eastAsia="es-ES_tradnl"/>
              </w:rPr>
              <w:t xml:space="preserve"> - </w:t>
            </w:r>
            <w:r w:rsidRPr="007B62BA">
              <w:rPr>
                <w:rFonts w:ascii="Times New Roman" w:eastAsia="Times New Roman" w:hAnsi="Times New Roman" w:cs="Times New Roman"/>
                <w:color w:val="000000"/>
                <w:sz w:val="18"/>
                <w:szCs w:val="18"/>
                <w:lang w:val="fr-FR" w:eastAsia="es-ES_tradnl"/>
              </w:rPr>
              <w:t>6.96</w:t>
            </w:r>
            <w:r>
              <w:rPr>
                <w:rFonts w:ascii="Times New Roman" w:eastAsia="Times New Roman" w:hAnsi="Times New Roman" w:cs="Times New Roman"/>
                <w:color w:val="000000"/>
                <w:sz w:val="18"/>
                <w:szCs w:val="18"/>
                <w:lang w:val="fr-FR" w:eastAsia="es-ES_tradnl"/>
              </w:rPr>
              <w:t>]</w:t>
            </w:r>
          </w:p>
        </w:tc>
        <w:tc>
          <w:tcPr>
            <w:tcW w:w="794" w:type="pct"/>
            <w:tcBorders>
              <w:top w:val="nil"/>
              <w:left w:val="nil"/>
              <w:bottom w:val="nil"/>
              <w:right w:val="single" w:sz="4" w:space="0" w:color="auto"/>
            </w:tcBorders>
            <w:shd w:val="clear" w:color="auto" w:fill="auto"/>
            <w:noWrap/>
            <w:vAlign w:val="center"/>
            <w:hideMark/>
          </w:tcPr>
          <w:p w14:paraId="0EE7F497" w14:textId="3C837F13" w:rsidR="004E697E" w:rsidRPr="00A26A71" w:rsidRDefault="004E697E" w:rsidP="00A26A71">
            <w:pPr>
              <w:spacing w:after="0" w:line="240" w:lineRule="auto"/>
              <w:jc w:val="center"/>
              <w:rPr>
                <w:rFonts w:ascii="Times New Roman" w:eastAsia="Times New Roman" w:hAnsi="Times New Roman" w:cs="Times New Roman"/>
                <w:color w:val="000000"/>
                <w:sz w:val="18"/>
                <w:szCs w:val="18"/>
                <w:lang w:val="fr-FR"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w:t>
            </w:r>
            <w:r>
              <w:rPr>
                <w:rFonts w:ascii="Times New Roman" w:eastAsia="Times New Roman" w:hAnsi="Times New Roman" w:cs="Times New Roman"/>
                <w:color w:val="000000"/>
                <w:sz w:val="18"/>
                <w:szCs w:val="18"/>
                <w:lang w:val="fr-FR" w:eastAsia="es-ES_tradnl"/>
              </w:rPr>
              <w:t xml:space="preserve">50 - </w:t>
            </w:r>
            <w:r w:rsidRPr="007B62BA">
              <w:rPr>
                <w:rFonts w:ascii="Times New Roman" w:eastAsia="Times New Roman" w:hAnsi="Times New Roman" w:cs="Times New Roman"/>
                <w:color w:val="000000"/>
                <w:sz w:val="18"/>
                <w:szCs w:val="18"/>
                <w:lang w:val="fr-FR" w:eastAsia="es-ES_tradnl"/>
              </w:rPr>
              <w:t>13.1</w:t>
            </w:r>
            <w:r>
              <w:rPr>
                <w:rFonts w:ascii="Times New Roman" w:eastAsia="Times New Roman" w:hAnsi="Times New Roman" w:cs="Times New Roman"/>
                <w:color w:val="000000"/>
                <w:sz w:val="18"/>
                <w:szCs w:val="18"/>
                <w:lang w:val="fr-FR" w:eastAsia="es-ES_tradnl"/>
              </w:rPr>
              <w:t>3]</w:t>
            </w:r>
          </w:p>
        </w:tc>
        <w:tc>
          <w:tcPr>
            <w:tcW w:w="663" w:type="pct"/>
            <w:tcBorders>
              <w:top w:val="nil"/>
              <w:left w:val="nil"/>
              <w:bottom w:val="nil"/>
              <w:right w:val="single" w:sz="4" w:space="0" w:color="auto"/>
            </w:tcBorders>
            <w:shd w:val="clear" w:color="auto" w:fill="auto"/>
            <w:noWrap/>
            <w:vAlign w:val="center"/>
            <w:hideMark/>
          </w:tcPr>
          <w:p w14:paraId="739F1028" w14:textId="1D2B571D"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19.5</w:t>
            </w:r>
            <w:r>
              <w:rPr>
                <w:rFonts w:ascii="Times New Roman" w:eastAsia="Times New Roman" w:hAnsi="Times New Roman" w:cs="Times New Roman"/>
                <w:color w:val="000000"/>
                <w:sz w:val="18"/>
                <w:szCs w:val="18"/>
                <w:lang w:val="fr-FR" w:eastAsia="es-ES_tradnl"/>
              </w:rPr>
              <w:t>8-</w:t>
            </w:r>
            <w:r w:rsidRPr="007B62BA">
              <w:rPr>
                <w:rFonts w:ascii="Times New Roman" w:eastAsia="Times New Roman" w:hAnsi="Times New Roman" w:cs="Times New Roman"/>
                <w:color w:val="000000"/>
                <w:sz w:val="18"/>
                <w:szCs w:val="18"/>
                <w:lang w:val="fr-FR" w:eastAsia="es-ES_tradnl"/>
              </w:rPr>
              <w:t>285.14</w:t>
            </w:r>
            <w:r>
              <w:rPr>
                <w:rFonts w:ascii="Times New Roman" w:eastAsia="Times New Roman" w:hAnsi="Times New Roman" w:cs="Times New Roman"/>
                <w:color w:val="000000"/>
                <w:sz w:val="18"/>
                <w:szCs w:val="18"/>
                <w:lang w:val="fr-FR" w:eastAsia="es-ES_tradnl"/>
              </w:rPr>
              <w:t>]</w:t>
            </w:r>
          </w:p>
        </w:tc>
        <w:tc>
          <w:tcPr>
            <w:tcW w:w="716" w:type="pct"/>
            <w:tcBorders>
              <w:top w:val="nil"/>
              <w:left w:val="nil"/>
              <w:bottom w:val="nil"/>
              <w:right w:val="single" w:sz="4" w:space="0" w:color="auto"/>
            </w:tcBorders>
            <w:shd w:val="clear" w:color="auto" w:fill="auto"/>
            <w:noWrap/>
            <w:vAlign w:val="center"/>
            <w:hideMark/>
          </w:tcPr>
          <w:p w14:paraId="383BBD6D" w14:textId="4AE7F977"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123.8</w:t>
            </w:r>
            <w:r>
              <w:rPr>
                <w:rFonts w:ascii="Times New Roman" w:eastAsia="Times New Roman" w:hAnsi="Times New Roman" w:cs="Times New Roman"/>
                <w:color w:val="000000"/>
                <w:sz w:val="18"/>
                <w:szCs w:val="18"/>
                <w:lang w:val="fr-FR" w:eastAsia="es-ES_tradnl"/>
              </w:rPr>
              <w:t xml:space="preserve">3 - </w:t>
            </w:r>
            <w:r w:rsidRPr="007B62BA">
              <w:rPr>
                <w:rFonts w:ascii="Times New Roman" w:eastAsia="Times New Roman" w:hAnsi="Times New Roman" w:cs="Times New Roman"/>
                <w:color w:val="000000"/>
                <w:sz w:val="18"/>
                <w:szCs w:val="18"/>
                <w:lang w:val="fr-FR" w:eastAsia="es-ES_tradnl"/>
              </w:rPr>
              <w:t>397.36</w:t>
            </w:r>
            <w:r>
              <w:rPr>
                <w:rFonts w:ascii="Times New Roman" w:eastAsia="Times New Roman" w:hAnsi="Times New Roman" w:cs="Times New Roman"/>
                <w:color w:val="000000"/>
                <w:sz w:val="18"/>
                <w:szCs w:val="18"/>
                <w:lang w:val="fr-FR" w:eastAsia="es-ES_tradnl"/>
              </w:rPr>
              <w:t>]</w:t>
            </w:r>
          </w:p>
        </w:tc>
      </w:tr>
      <w:tr w:rsidR="004E697E" w:rsidRPr="00741AFC" w14:paraId="412AAA4A" w14:textId="4DF05FDB" w:rsidTr="004E697E">
        <w:trPr>
          <w:trHeight w:val="320"/>
        </w:trPr>
        <w:tc>
          <w:tcPr>
            <w:tcW w:w="700" w:type="pct"/>
            <w:vMerge/>
            <w:tcBorders>
              <w:top w:val="nil"/>
              <w:left w:val="single" w:sz="4" w:space="0" w:color="auto"/>
              <w:bottom w:val="single" w:sz="4" w:space="0" w:color="000000"/>
              <w:right w:val="nil"/>
            </w:tcBorders>
            <w:vAlign w:val="center"/>
            <w:hideMark/>
          </w:tcPr>
          <w:p w14:paraId="7D5310E5"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76BC0B23" w14:textId="65F3F93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70437ED" w14:textId="62565F98"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67E23C76" w14:textId="5376FCAE"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1.961</w:t>
            </w:r>
          </w:p>
        </w:tc>
        <w:tc>
          <w:tcPr>
            <w:tcW w:w="794" w:type="pct"/>
            <w:tcBorders>
              <w:top w:val="nil"/>
              <w:left w:val="nil"/>
              <w:bottom w:val="single" w:sz="4" w:space="0" w:color="auto"/>
              <w:right w:val="single" w:sz="4" w:space="0" w:color="auto"/>
            </w:tcBorders>
            <w:shd w:val="clear" w:color="auto" w:fill="auto"/>
            <w:noWrap/>
            <w:vAlign w:val="center"/>
            <w:hideMark/>
          </w:tcPr>
          <w:p w14:paraId="6D367200" w14:textId="16C86F63"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0.615</w:t>
            </w:r>
          </w:p>
        </w:tc>
        <w:tc>
          <w:tcPr>
            <w:tcW w:w="663" w:type="pct"/>
            <w:tcBorders>
              <w:top w:val="nil"/>
              <w:left w:val="nil"/>
              <w:bottom w:val="single" w:sz="4" w:space="0" w:color="auto"/>
              <w:right w:val="single" w:sz="4" w:space="0" w:color="auto"/>
            </w:tcBorders>
            <w:shd w:val="clear" w:color="auto" w:fill="auto"/>
            <w:noWrap/>
            <w:vAlign w:val="center"/>
            <w:hideMark/>
          </w:tcPr>
          <w:p w14:paraId="5CC062DC" w14:textId="2265EA1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1.783</w:t>
            </w:r>
          </w:p>
        </w:tc>
        <w:tc>
          <w:tcPr>
            <w:tcW w:w="716" w:type="pct"/>
            <w:tcBorders>
              <w:top w:val="nil"/>
              <w:left w:val="nil"/>
              <w:bottom w:val="single" w:sz="4" w:space="0" w:color="auto"/>
              <w:right w:val="single" w:sz="4" w:space="0" w:color="auto"/>
            </w:tcBorders>
            <w:shd w:val="clear" w:color="auto" w:fill="auto"/>
            <w:noWrap/>
            <w:vAlign w:val="center"/>
            <w:hideMark/>
          </w:tcPr>
          <w:p w14:paraId="5B9D6B4F" w14:textId="4A75B1C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4.359</w:t>
            </w:r>
            <w:r>
              <w:rPr>
                <w:rFonts w:ascii="Times New Roman" w:eastAsia="Times New Roman" w:hAnsi="Times New Roman" w:cs="Times New Roman"/>
                <w:color w:val="000000"/>
                <w:sz w:val="18"/>
                <w:szCs w:val="18"/>
                <w:lang w:val="fr-FR" w:eastAsia="es-ES_tradnl"/>
              </w:rPr>
              <w:t xml:space="preserve"> (-97%)</w:t>
            </w:r>
          </w:p>
        </w:tc>
      </w:tr>
      <w:tr w:rsidR="004E697E" w:rsidRPr="00741AFC" w14:paraId="7012C768" w14:textId="6ED0DD53"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1CD3A4A3"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Freshwater Eutrophication (kg P-Eq)</w:t>
            </w:r>
          </w:p>
        </w:tc>
        <w:tc>
          <w:tcPr>
            <w:tcW w:w="741" w:type="pct"/>
            <w:tcBorders>
              <w:top w:val="nil"/>
              <w:left w:val="single" w:sz="4" w:space="0" w:color="auto"/>
              <w:bottom w:val="nil"/>
              <w:right w:val="single" w:sz="4" w:space="0" w:color="auto"/>
            </w:tcBorders>
            <w:shd w:val="clear" w:color="auto" w:fill="auto"/>
            <w:vAlign w:val="center"/>
            <w:hideMark/>
          </w:tcPr>
          <w:p w14:paraId="7E5FCD30" w14:textId="0DE9E596"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vAlign w:val="center"/>
            <w:hideMark/>
          </w:tcPr>
          <w:p w14:paraId="3C4FB1AF" w14:textId="5318D60C"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0.14</w:t>
            </w:r>
          </w:p>
        </w:tc>
        <w:tc>
          <w:tcPr>
            <w:tcW w:w="734" w:type="pct"/>
            <w:tcBorders>
              <w:top w:val="nil"/>
              <w:left w:val="nil"/>
              <w:bottom w:val="nil"/>
              <w:right w:val="single" w:sz="4" w:space="0" w:color="auto"/>
            </w:tcBorders>
            <w:shd w:val="clear" w:color="auto" w:fill="auto"/>
            <w:noWrap/>
            <w:vAlign w:val="center"/>
            <w:hideMark/>
          </w:tcPr>
          <w:p w14:paraId="58605B2B" w14:textId="2F10995B"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 xml:space="preserve">1- </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2]</w:t>
            </w:r>
          </w:p>
        </w:tc>
        <w:tc>
          <w:tcPr>
            <w:tcW w:w="794" w:type="pct"/>
            <w:tcBorders>
              <w:top w:val="nil"/>
              <w:left w:val="nil"/>
              <w:bottom w:val="nil"/>
              <w:right w:val="single" w:sz="4" w:space="0" w:color="auto"/>
            </w:tcBorders>
            <w:shd w:val="clear" w:color="auto" w:fill="auto"/>
            <w:noWrap/>
            <w:vAlign w:val="center"/>
            <w:hideMark/>
          </w:tcPr>
          <w:p w14:paraId="03965D3D" w14:textId="5E57371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1-</w:t>
            </w:r>
            <w:r w:rsidRPr="007B62BA">
              <w:rPr>
                <w:rFonts w:ascii="Times New Roman" w:eastAsia="Times New Roman" w:hAnsi="Times New Roman" w:cs="Times New Roman"/>
                <w:color w:val="000000"/>
                <w:sz w:val="18"/>
                <w:szCs w:val="18"/>
                <w:lang w:val="fr-FR" w:eastAsia="es-ES_tradnl"/>
              </w:rPr>
              <w:t>0.003</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3A838DC1" w14:textId="653C5D1E"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0.011</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0.02</w:t>
            </w:r>
            <w:r>
              <w:rPr>
                <w:rFonts w:ascii="Times New Roman" w:eastAsia="Times New Roman" w:hAnsi="Times New Roman" w:cs="Times New Roman"/>
                <w:color w:val="000000"/>
                <w:sz w:val="18"/>
                <w:szCs w:val="18"/>
                <w:lang w:val="fr-FR" w:eastAsia="es-ES_tradnl"/>
              </w:rPr>
              <w:t>4]</w:t>
            </w:r>
          </w:p>
        </w:tc>
        <w:tc>
          <w:tcPr>
            <w:tcW w:w="716" w:type="pct"/>
            <w:tcBorders>
              <w:top w:val="nil"/>
              <w:left w:val="nil"/>
              <w:bottom w:val="nil"/>
              <w:right w:val="single" w:sz="4" w:space="0" w:color="auto"/>
            </w:tcBorders>
            <w:shd w:val="clear" w:color="auto" w:fill="auto"/>
            <w:noWrap/>
            <w:vAlign w:val="center"/>
            <w:hideMark/>
          </w:tcPr>
          <w:p w14:paraId="63E1FF7A" w14:textId="2A23E3FF"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0.159</w:t>
            </w:r>
            <w:r>
              <w:rPr>
                <w:rFonts w:ascii="Times New Roman" w:eastAsia="Times New Roman" w:hAnsi="Times New Roman" w:cs="Times New Roman"/>
                <w:color w:val="000000"/>
                <w:sz w:val="18"/>
                <w:szCs w:val="18"/>
                <w:lang w:val="fr-FR" w:eastAsia="es-ES_tradnl"/>
              </w:rPr>
              <w:t xml:space="preserve"> </w:t>
            </w:r>
            <w:r w:rsidRPr="007B62BA">
              <w:rPr>
                <w:rFonts w:ascii="Times New Roman" w:eastAsia="Times New Roman" w:hAnsi="Times New Roman" w:cs="Times New Roman"/>
                <w:color w:val="000000"/>
                <w:sz w:val="18"/>
                <w:szCs w:val="18"/>
                <w:lang w:val="fr-FR" w:eastAsia="es-ES_tradnl"/>
              </w:rPr>
              <w:t>0.168</w:t>
            </w:r>
            <w:r>
              <w:rPr>
                <w:rFonts w:ascii="Times New Roman" w:eastAsia="Times New Roman" w:hAnsi="Times New Roman" w:cs="Times New Roman"/>
                <w:color w:val="000000"/>
                <w:sz w:val="18"/>
                <w:szCs w:val="18"/>
                <w:lang w:val="fr-FR" w:eastAsia="es-ES_tradnl"/>
              </w:rPr>
              <w:t>]</w:t>
            </w:r>
          </w:p>
        </w:tc>
      </w:tr>
      <w:tr w:rsidR="004E697E" w:rsidRPr="00741AFC" w14:paraId="5930006C" w14:textId="121E4BFA" w:rsidTr="004E697E">
        <w:trPr>
          <w:trHeight w:val="320"/>
        </w:trPr>
        <w:tc>
          <w:tcPr>
            <w:tcW w:w="700" w:type="pct"/>
            <w:vMerge/>
            <w:tcBorders>
              <w:top w:val="nil"/>
              <w:left w:val="single" w:sz="4" w:space="0" w:color="auto"/>
              <w:bottom w:val="single" w:sz="4" w:space="0" w:color="000000"/>
              <w:right w:val="nil"/>
            </w:tcBorders>
            <w:vAlign w:val="center"/>
            <w:hideMark/>
          </w:tcPr>
          <w:p w14:paraId="40F3BC3B"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61890AFC" w14:textId="3B49BC6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vAlign w:val="center"/>
            <w:hideMark/>
          </w:tcPr>
          <w:p w14:paraId="6177406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36EFC8D4"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0.0011</w:t>
            </w:r>
          </w:p>
        </w:tc>
        <w:tc>
          <w:tcPr>
            <w:tcW w:w="794" w:type="pct"/>
            <w:tcBorders>
              <w:top w:val="nil"/>
              <w:left w:val="nil"/>
              <w:bottom w:val="single" w:sz="4" w:space="0" w:color="auto"/>
              <w:right w:val="single" w:sz="4" w:space="0" w:color="auto"/>
            </w:tcBorders>
            <w:shd w:val="clear" w:color="auto" w:fill="auto"/>
            <w:noWrap/>
            <w:vAlign w:val="center"/>
            <w:hideMark/>
          </w:tcPr>
          <w:p w14:paraId="27F83313"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0.0016</w:t>
            </w:r>
          </w:p>
        </w:tc>
        <w:tc>
          <w:tcPr>
            <w:tcW w:w="663" w:type="pct"/>
            <w:tcBorders>
              <w:top w:val="nil"/>
              <w:left w:val="nil"/>
              <w:bottom w:val="single" w:sz="4" w:space="0" w:color="auto"/>
              <w:right w:val="single" w:sz="4" w:space="0" w:color="auto"/>
            </w:tcBorders>
            <w:shd w:val="clear" w:color="auto" w:fill="auto"/>
            <w:noWrap/>
            <w:vAlign w:val="center"/>
            <w:hideMark/>
          </w:tcPr>
          <w:p w14:paraId="77CC335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0.0010</w:t>
            </w:r>
          </w:p>
        </w:tc>
        <w:tc>
          <w:tcPr>
            <w:tcW w:w="716" w:type="pct"/>
            <w:tcBorders>
              <w:top w:val="nil"/>
              <w:left w:val="nil"/>
              <w:bottom w:val="single" w:sz="4" w:space="0" w:color="auto"/>
              <w:right w:val="single" w:sz="4" w:space="0" w:color="auto"/>
            </w:tcBorders>
            <w:shd w:val="clear" w:color="auto" w:fill="auto"/>
            <w:noWrap/>
            <w:vAlign w:val="center"/>
            <w:hideMark/>
          </w:tcPr>
          <w:p w14:paraId="6FDBAAAF" w14:textId="108C91D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4(-98%)</w:t>
            </w:r>
          </w:p>
        </w:tc>
      </w:tr>
      <w:tr w:rsidR="004E697E" w:rsidRPr="00741AFC" w14:paraId="546658F7" w14:textId="4CDAB9A0"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218D0B06" w14:textId="72D14A7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Ioni</w:t>
            </w:r>
            <w:r>
              <w:rPr>
                <w:rFonts w:ascii="Times New Roman" w:eastAsia="Times New Roman" w:hAnsi="Times New Roman" w:cs="Times New Roman"/>
                <w:color w:val="000000"/>
                <w:sz w:val="18"/>
                <w:szCs w:val="18"/>
                <w:lang w:eastAsia="es-ES_tradnl"/>
              </w:rPr>
              <w:t>z</w:t>
            </w:r>
            <w:r w:rsidRPr="007B62BA">
              <w:rPr>
                <w:rFonts w:ascii="Times New Roman" w:eastAsia="Times New Roman" w:hAnsi="Times New Roman" w:cs="Times New Roman"/>
                <w:color w:val="000000"/>
                <w:sz w:val="18"/>
                <w:szCs w:val="18"/>
                <w:lang w:eastAsia="es-ES_tradnl"/>
              </w:rPr>
              <w:t xml:space="preserve">ing Radiation </w:t>
            </w:r>
            <w:r w:rsidRPr="007B62BA">
              <w:rPr>
                <w:rFonts w:ascii="Times New Roman" w:eastAsia="Times New Roman" w:hAnsi="Times New Roman" w:cs="Times New Roman"/>
                <w:color w:val="000000"/>
                <w:sz w:val="18"/>
                <w:szCs w:val="18"/>
                <w:lang w:eastAsia="es-ES_tradnl"/>
              </w:rPr>
              <w:br/>
              <w:t>(kg U235-Eq)</w:t>
            </w:r>
          </w:p>
        </w:tc>
        <w:tc>
          <w:tcPr>
            <w:tcW w:w="741" w:type="pct"/>
            <w:tcBorders>
              <w:top w:val="nil"/>
              <w:left w:val="single" w:sz="4" w:space="0" w:color="auto"/>
              <w:bottom w:val="nil"/>
              <w:right w:val="single" w:sz="4" w:space="0" w:color="auto"/>
            </w:tcBorders>
            <w:shd w:val="clear" w:color="auto" w:fill="auto"/>
            <w:vAlign w:val="center"/>
            <w:hideMark/>
          </w:tcPr>
          <w:p w14:paraId="3AECAC36" w14:textId="24D0481B"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vAlign w:val="center"/>
            <w:hideMark/>
          </w:tcPr>
          <w:p w14:paraId="249774F3" w14:textId="26B31EF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26.51</w:t>
            </w:r>
          </w:p>
        </w:tc>
        <w:tc>
          <w:tcPr>
            <w:tcW w:w="734" w:type="pct"/>
            <w:tcBorders>
              <w:top w:val="nil"/>
              <w:left w:val="nil"/>
              <w:bottom w:val="nil"/>
              <w:right w:val="single" w:sz="4" w:space="0" w:color="auto"/>
            </w:tcBorders>
            <w:shd w:val="clear" w:color="auto" w:fill="auto"/>
            <w:noWrap/>
            <w:vAlign w:val="center"/>
            <w:hideMark/>
          </w:tcPr>
          <w:p w14:paraId="616E663E" w14:textId="399CCD2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[0.45-</w:t>
            </w:r>
            <w:r w:rsidRPr="007B62BA">
              <w:rPr>
                <w:rFonts w:ascii="Times New Roman" w:eastAsia="Times New Roman" w:hAnsi="Times New Roman" w:cs="Times New Roman"/>
                <w:color w:val="000000"/>
                <w:sz w:val="18"/>
                <w:szCs w:val="18"/>
                <w:lang w:val="fr-FR" w:eastAsia="es-ES_tradnl"/>
              </w:rPr>
              <w:t>1.4</w:t>
            </w:r>
            <w:r>
              <w:rPr>
                <w:rFonts w:ascii="Times New Roman" w:eastAsia="Times New Roman" w:hAnsi="Times New Roman" w:cs="Times New Roman"/>
                <w:color w:val="000000"/>
                <w:sz w:val="18"/>
                <w:szCs w:val="18"/>
                <w:lang w:val="fr-FR" w:eastAsia="es-ES_tradnl"/>
              </w:rPr>
              <w:t>9]</w:t>
            </w:r>
          </w:p>
        </w:tc>
        <w:tc>
          <w:tcPr>
            <w:tcW w:w="794" w:type="pct"/>
            <w:tcBorders>
              <w:top w:val="nil"/>
              <w:left w:val="nil"/>
              <w:bottom w:val="nil"/>
              <w:right w:val="single" w:sz="4" w:space="0" w:color="auto"/>
            </w:tcBorders>
            <w:shd w:val="clear" w:color="auto" w:fill="auto"/>
            <w:noWrap/>
            <w:vAlign w:val="center"/>
            <w:hideMark/>
          </w:tcPr>
          <w:p w14:paraId="63553BCD" w14:textId="1D402D1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[0.12-</w:t>
            </w:r>
            <w:r w:rsidRPr="007B62BA">
              <w:rPr>
                <w:rFonts w:ascii="Times New Roman" w:eastAsia="Times New Roman" w:hAnsi="Times New Roman" w:cs="Times New Roman"/>
                <w:color w:val="000000"/>
                <w:sz w:val="18"/>
                <w:szCs w:val="18"/>
                <w:lang w:val="fr-FR" w:eastAsia="es-ES_tradnl"/>
              </w:rPr>
              <w:t>0.15</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57E41B29" w14:textId="505A440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4.4</w:t>
            </w:r>
            <w:r>
              <w:rPr>
                <w:rFonts w:ascii="Times New Roman" w:eastAsia="Times New Roman" w:hAnsi="Times New Roman" w:cs="Times New Roman"/>
                <w:color w:val="000000"/>
                <w:sz w:val="18"/>
                <w:szCs w:val="18"/>
                <w:lang w:val="fr-FR" w:eastAsia="es-ES_tradnl"/>
              </w:rPr>
              <w:t>6-</w:t>
            </w:r>
            <w:r w:rsidRPr="007B62BA">
              <w:rPr>
                <w:rFonts w:ascii="Times New Roman" w:eastAsia="Times New Roman" w:hAnsi="Times New Roman" w:cs="Times New Roman"/>
                <w:color w:val="000000"/>
                <w:sz w:val="18"/>
                <w:szCs w:val="18"/>
                <w:lang w:val="fr-FR" w:eastAsia="es-ES_tradnl"/>
              </w:rPr>
              <w:t>52.7</w:t>
            </w:r>
            <w:r>
              <w:rPr>
                <w:rFonts w:ascii="Times New Roman" w:eastAsia="Times New Roman" w:hAnsi="Times New Roman" w:cs="Times New Roman"/>
                <w:color w:val="000000"/>
                <w:sz w:val="18"/>
                <w:szCs w:val="18"/>
                <w:lang w:val="fr-FR" w:eastAsia="es-ES_tradnl"/>
              </w:rPr>
              <w:t>8]</w:t>
            </w:r>
          </w:p>
        </w:tc>
        <w:tc>
          <w:tcPr>
            <w:tcW w:w="716" w:type="pct"/>
            <w:tcBorders>
              <w:top w:val="nil"/>
              <w:left w:val="nil"/>
              <w:bottom w:val="nil"/>
              <w:right w:val="single" w:sz="4" w:space="0" w:color="auto"/>
            </w:tcBorders>
            <w:shd w:val="clear" w:color="auto" w:fill="auto"/>
            <w:noWrap/>
            <w:vAlign w:val="center"/>
            <w:hideMark/>
          </w:tcPr>
          <w:p w14:paraId="64F2DF1D" w14:textId="5D0FD1B8"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32.6</w:t>
            </w:r>
            <w:r>
              <w:rPr>
                <w:rFonts w:ascii="Times New Roman" w:eastAsia="Times New Roman" w:hAnsi="Times New Roman" w:cs="Times New Roman"/>
                <w:color w:val="000000"/>
                <w:sz w:val="18"/>
                <w:szCs w:val="18"/>
                <w:lang w:val="fr-FR" w:eastAsia="es-ES_tradnl"/>
              </w:rPr>
              <w:t>1-</w:t>
            </w:r>
            <w:r w:rsidRPr="007B62BA">
              <w:rPr>
                <w:rFonts w:ascii="Times New Roman" w:eastAsia="Times New Roman" w:hAnsi="Times New Roman" w:cs="Times New Roman"/>
                <w:color w:val="000000"/>
                <w:sz w:val="18"/>
                <w:szCs w:val="18"/>
                <w:lang w:val="fr-FR" w:eastAsia="es-ES_tradnl"/>
              </w:rPr>
              <w:t>79.8</w:t>
            </w:r>
            <w:r>
              <w:rPr>
                <w:rFonts w:ascii="Times New Roman" w:eastAsia="Times New Roman" w:hAnsi="Times New Roman" w:cs="Times New Roman"/>
                <w:color w:val="000000"/>
                <w:sz w:val="18"/>
                <w:szCs w:val="18"/>
                <w:lang w:val="fr-FR" w:eastAsia="es-ES_tradnl"/>
              </w:rPr>
              <w:t>6]</w:t>
            </w:r>
          </w:p>
        </w:tc>
      </w:tr>
      <w:tr w:rsidR="004E697E" w:rsidRPr="00741AFC" w14:paraId="420FC51A" w14:textId="1585CC7C" w:rsidTr="004E697E">
        <w:trPr>
          <w:trHeight w:val="320"/>
        </w:trPr>
        <w:tc>
          <w:tcPr>
            <w:tcW w:w="700" w:type="pct"/>
            <w:vMerge/>
            <w:tcBorders>
              <w:top w:val="nil"/>
              <w:left w:val="single" w:sz="4" w:space="0" w:color="auto"/>
              <w:bottom w:val="single" w:sz="4" w:space="0" w:color="000000"/>
              <w:right w:val="nil"/>
            </w:tcBorders>
            <w:vAlign w:val="center"/>
            <w:hideMark/>
          </w:tcPr>
          <w:p w14:paraId="5CED791B"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1D4BFAF2" w14:textId="46558F1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06E6CC3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5F360E16" w14:textId="63F623E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0.4</w:t>
            </w:r>
            <w:r>
              <w:rPr>
                <w:rFonts w:ascii="Times New Roman" w:eastAsia="Times New Roman" w:hAnsi="Times New Roman" w:cs="Times New Roman"/>
                <w:color w:val="000000"/>
                <w:sz w:val="18"/>
                <w:szCs w:val="18"/>
                <w:lang w:val="fr-FR" w:eastAsia="es-ES_tradnl"/>
              </w:rPr>
              <w:t>7</w:t>
            </w:r>
            <w:r w:rsidRPr="007B62BA">
              <w:rPr>
                <w:rFonts w:ascii="Times New Roman" w:eastAsia="Times New Roman" w:hAnsi="Times New Roman" w:cs="Times New Roman"/>
                <w:color w:val="000000"/>
                <w:sz w:val="18"/>
                <w:szCs w:val="18"/>
                <w:lang w:val="fr-FR" w:eastAsia="es-ES_tradnl"/>
              </w:rPr>
              <w:t>6</w:t>
            </w:r>
          </w:p>
        </w:tc>
        <w:tc>
          <w:tcPr>
            <w:tcW w:w="794" w:type="pct"/>
            <w:tcBorders>
              <w:top w:val="nil"/>
              <w:left w:val="nil"/>
              <w:bottom w:val="single" w:sz="4" w:space="0" w:color="auto"/>
              <w:right w:val="single" w:sz="4" w:space="0" w:color="auto"/>
            </w:tcBorders>
            <w:shd w:val="clear" w:color="auto" w:fill="auto"/>
            <w:noWrap/>
            <w:vAlign w:val="center"/>
            <w:hideMark/>
          </w:tcPr>
          <w:p w14:paraId="37C7383C" w14:textId="5A1EEC69"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122.98</w:t>
            </w:r>
          </w:p>
        </w:tc>
        <w:tc>
          <w:tcPr>
            <w:tcW w:w="663" w:type="pct"/>
            <w:tcBorders>
              <w:top w:val="nil"/>
              <w:left w:val="nil"/>
              <w:bottom w:val="single" w:sz="4" w:space="0" w:color="auto"/>
              <w:right w:val="single" w:sz="4" w:space="0" w:color="auto"/>
            </w:tcBorders>
            <w:shd w:val="clear" w:color="auto" w:fill="auto"/>
            <w:noWrap/>
            <w:vAlign w:val="center"/>
            <w:hideMark/>
          </w:tcPr>
          <w:p w14:paraId="70C53241" w14:textId="342038D2"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0.40</w:t>
            </w:r>
            <w:r>
              <w:rPr>
                <w:rFonts w:ascii="Times New Roman" w:eastAsia="Times New Roman" w:hAnsi="Times New Roman" w:cs="Times New Roman"/>
                <w:color w:val="000000"/>
                <w:sz w:val="18"/>
                <w:szCs w:val="18"/>
                <w:lang w:val="fr-FR" w:eastAsia="es-ES_tradnl"/>
              </w:rPr>
              <w:t>6</w:t>
            </w:r>
          </w:p>
        </w:tc>
        <w:tc>
          <w:tcPr>
            <w:tcW w:w="716" w:type="pct"/>
            <w:tcBorders>
              <w:top w:val="nil"/>
              <w:left w:val="nil"/>
              <w:bottom w:val="single" w:sz="4" w:space="0" w:color="auto"/>
              <w:right w:val="single" w:sz="4" w:space="0" w:color="auto"/>
            </w:tcBorders>
            <w:shd w:val="clear" w:color="auto" w:fill="auto"/>
            <w:noWrap/>
            <w:vAlign w:val="center"/>
            <w:hideMark/>
          </w:tcPr>
          <w:p w14:paraId="5825ED5C" w14:textId="2AB2BFB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123.83</w:t>
            </w:r>
            <w:r>
              <w:rPr>
                <w:rFonts w:ascii="Times New Roman" w:eastAsia="Times New Roman" w:hAnsi="Times New Roman" w:cs="Times New Roman"/>
                <w:color w:val="000000"/>
                <w:sz w:val="18"/>
                <w:szCs w:val="18"/>
                <w:lang w:val="fr-FR" w:eastAsia="es-ES_tradnl"/>
              </w:rPr>
              <w:t xml:space="preserve"> (+74%)</w:t>
            </w:r>
          </w:p>
        </w:tc>
      </w:tr>
      <w:tr w:rsidR="004E697E" w:rsidRPr="00741AFC" w14:paraId="5AECB8FB" w14:textId="386E49F6"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720958C0"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Marine Eutrophication</w:t>
            </w:r>
            <w:r w:rsidRPr="007B62BA">
              <w:rPr>
                <w:rFonts w:ascii="Times New Roman" w:eastAsia="Times New Roman" w:hAnsi="Times New Roman" w:cs="Times New Roman"/>
                <w:color w:val="000000"/>
                <w:sz w:val="18"/>
                <w:szCs w:val="18"/>
                <w:lang w:eastAsia="es-ES_tradnl"/>
              </w:rPr>
              <w:br/>
              <w:t>(kg N-Eq)</w:t>
            </w:r>
          </w:p>
        </w:tc>
        <w:tc>
          <w:tcPr>
            <w:tcW w:w="741" w:type="pct"/>
            <w:tcBorders>
              <w:top w:val="nil"/>
              <w:left w:val="single" w:sz="4" w:space="0" w:color="auto"/>
              <w:bottom w:val="nil"/>
              <w:right w:val="single" w:sz="4" w:space="0" w:color="auto"/>
            </w:tcBorders>
            <w:shd w:val="clear" w:color="auto" w:fill="auto"/>
            <w:vAlign w:val="center"/>
            <w:hideMark/>
          </w:tcPr>
          <w:p w14:paraId="6B9EA393" w14:textId="10DB474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noWrap/>
            <w:vAlign w:val="center"/>
            <w:hideMark/>
          </w:tcPr>
          <w:p w14:paraId="3FF638E9" w14:textId="58E51D1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0.89</w:t>
            </w:r>
          </w:p>
        </w:tc>
        <w:tc>
          <w:tcPr>
            <w:tcW w:w="734" w:type="pct"/>
            <w:tcBorders>
              <w:top w:val="nil"/>
              <w:left w:val="nil"/>
              <w:bottom w:val="nil"/>
              <w:right w:val="single" w:sz="4" w:space="0" w:color="auto"/>
            </w:tcBorders>
            <w:shd w:val="clear" w:color="auto" w:fill="auto"/>
            <w:noWrap/>
            <w:vAlign w:val="center"/>
            <w:hideMark/>
          </w:tcPr>
          <w:p w14:paraId="63F21BE2" w14:textId="2443F171"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4-</w:t>
            </w:r>
            <w:r w:rsidRPr="007B62BA">
              <w:rPr>
                <w:rFonts w:ascii="Times New Roman" w:eastAsia="Times New Roman" w:hAnsi="Times New Roman" w:cs="Times New Roman"/>
                <w:color w:val="000000"/>
                <w:sz w:val="18"/>
                <w:szCs w:val="18"/>
                <w:lang w:val="fr-FR" w:eastAsia="es-ES_tradnl"/>
              </w:rPr>
              <w:t>0.04</w:t>
            </w:r>
            <w:r>
              <w:rPr>
                <w:rFonts w:ascii="Times New Roman" w:eastAsia="Times New Roman" w:hAnsi="Times New Roman" w:cs="Times New Roman"/>
                <w:color w:val="000000"/>
                <w:sz w:val="18"/>
                <w:szCs w:val="18"/>
                <w:lang w:val="fr-FR" w:eastAsia="es-ES_tradnl"/>
              </w:rPr>
              <w:t>1]</w:t>
            </w:r>
          </w:p>
        </w:tc>
        <w:tc>
          <w:tcPr>
            <w:tcW w:w="794" w:type="pct"/>
            <w:tcBorders>
              <w:top w:val="nil"/>
              <w:left w:val="nil"/>
              <w:bottom w:val="nil"/>
              <w:right w:val="single" w:sz="4" w:space="0" w:color="auto"/>
            </w:tcBorders>
            <w:shd w:val="clear" w:color="auto" w:fill="auto"/>
            <w:noWrap/>
            <w:vAlign w:val="center"/>
            <w:hideMark/>
          </w:tcPr>
          <w:p w14:paraId="5A2493C1" w14:textId="18952BD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0.003</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0.009</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4845271C" w14:textId="1ED74C62"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0.09</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w:t>
            </w:r>
            <w:r>
              <w:rPr>
                <w:rFonts w:ascii="Times New Roman" w:eastAsia="Times New Roman" w:hAnsi="Times New Roman" w:cs="Times New Roman"/>
                <w:color w:val="000000"/>
                <w:sz w:val="18"/>
                <w:szCs w:val="18"/>
                <w:lang w:val="fr-FR" w:eastAsia="es-ES_tradnl"/>
              </w:rPr>
              <w:t>30]</w:t>
            </w:r>
          </w:p>
        </w:tc>
        <w:tc>
          <w:tcPr>
            <w:tcW w:w="716" w:type="pct"/>
            <w:tcBorders>
              <w:top w:val="nil"/>
              <w:left w:val="nil"/>
              <w:bottom w:val="nil"/>
              <w:right w:val="single" w:sz="4" w:space="0" w:color="auto"/>
            </w:tcBorders>
            <w:shd w:val="clear" w:color="auto" w:fill="auto"/>
            <w:noWrap/>
            <w:vAlign w:val="center"/>
            <w:hideMark/>
          </w:tcPr>
          <w:p w14:paraId="1FFA2867" w14:textId="5032720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1.02</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2.20</w:t>
            </w:r>
            <w:r>
              <w:rPr>
                <w:rFonts w:ascii="Times New Roman" w:eastAsia="Times New Roman" w:hAnsi="Times New Roman" w:cs="Times New Roman"/>
                <w:color w:val="000000"/>
                <w:sz w:val="18"/>
                <w:szCs w:val="18"/>
                <w:lang w:val="fr-FR" w:eastAsia="es-ES_tradnl"/>
              </w:rPr>
              <w:t>]</w:t>
            </w:r>
          </w:p>
        </w:tc>
      </w:tr>
      <w:tr w:rsidR="004E697E" w:rsidRPr="00741AFC" w14:paraId="28197489" w14:textId="24726EDE" w:rsidTr="004E697E">
        <w:trPr>
          <w:trHeight w:val="320"/>
        </w:trPr>
        <w:tc>
          <w:tcPr>
            <w:tcW w:w="700" w:type="pct"/>
            <w:vMerge/>
            <w:tcBorders>
              <w:top w:val="nil"/>
              <w:left w:val="single" w:sz="4" w:space="0" w:color="auto"/>
              <w:bottom w:val="single" w:sz="4" w:space="0" w:color="000000"/>
              <w:right w:val="nil"/>
            </w:tcBorders>
            <w:vAlign w:val="center"/>
            <w:hideMark/>
          </w:tcPr>
          <w:p w14:paraId="6F26E7D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429A1EEB" w14:textId="62632DF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DA0ED2C"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11B7759F" w14:textId="3A4E0E53"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0.009</w:t>
            </w:r>
          </w:p>
        </w:tc>
        <w:tc>
          <w:tcPr>
            <w:tcW w:w="794" w:type="pct"/>
            <w:tcBorders>
              <w:top w:val="nil"/>
              <w:left w:val="nil"/>
              <w:bottom w:val="single" w:sz="4" w:space="0" w:color="auto"/>
              <w:right w:val="single" w:sz="4" w:space="0" w:color="auto"/>
            </w:tcBorders>
            <w:shd w:val="clear" w:color="auto" w:fill="auto"/>
            <w:noWrap/>
            <w:vAlign w:val="center"/>
            <w:hideMark/>
          </w:tcPr>
          <w:p w14:paraId="462816EC" w14:textId="61F08F8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0.01</w:t>
            </w:r>
            <w:r>
              <w:rPr>
                <w:rFonts w:ascii="Times New Roman" w:eastAsia="Times New Roman" w:hAnsi="Times New Roman" w:cs="Times New Roman"/>
                <w:color w:val="000000"/>
                <w:sz w:val="18"/>
                <w:szCs w:val="18"/>
                <w:lang w:val="fr-FR" w:eastAsia="es-ES_tradnl"/>
              </w:rPr>
              <w:t>1</w:t>
            </w:r>
          </w:p>
        </w:tc>
        <w:tc>
          <w:tcPr>
            <w:tcW w:w="663" w:type="pct"/>
            <w:tcBorders>
              <w:top w:val="nil"/>
              <w:left w:val="nil"/>
              <w:bottom w:val="single" w:sz="4" w:space="0" w:color="auto"/>
              <w:right w:val="single" w:sz="4" w:space="0" w:color="auto"/>
            </w:tcBorders>
            <w:shd w:val="clear" w:color="auto" w:fill="auto"/>
            <w:noWrap/>
            <w:vAlign w:val="center"/>
            <w:hideMark/>
          </w:tcPr>
          <w:p w14:paraId="0B04447D" w14:textId="64BF051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0.008</w:t>
            </w:r>
          </w:p>
        </w:tc>
        <w:tc>
          <w:tcPr>
            <w:tcW w:w="716" w:type="pct"/>
            <w:tcBorders>
              <w:top w:val="nil"/>
              <w:left w:val="nil"/>
              <w:bottom w:val="single" w:sz="4" w:space="0" w:color="auto"/>
              <w:right w:val="single" w:sz="4" w:space="0" w:color="auto"/>
            </w:tcBorders>
            <w:shd w:val="clear" w:color="auto" w:fill="auto"/>
            <w:noWrap/>
            <w:vAlign w:val="center"/>
            <w:hideMark/>
          </w:tcPr>
          <w:p w14:paraId="3DC42057" w14:textId="71EA9B9F"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0.02</w:t>
            </w:r>
            <w:r>
              <w:rPr>
                <w:rFonts w:ascii="Times New Roman" w:eastAsia="Times New Roman" w:hAnsi="Times New Roman" w:cs="Times New Roman"/>
                <w:color w:val="000000"/>
                <w:sz w:val="18"/>
                <w:szCs w:val="18"/>
                <w:lang w:val="fr-FR" w:eastAsia="es-ES_tradnl"/>
              </w:rPr>
              <w:t>9 (-97%)</w:t>
            </w:r>
          </w:p>
        </w:tc>
      </w:tr>
      <w:tr w:rsidR="004E697E" w:rsidRPr="00741AFC" w14:paraId="4E36832A" w14:textId="3613F76D"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739877D2"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Water</w:t>
            </w:r>
            <w:r w:rsidRPr="007B62BA">
              <w:rPr>
                <w:rFonts w:ascii="Times New Roman" w:eastAsia="Times New Roman" w:hAnsi="Times New Roman" w:cs="Times New Roman"/>
                <w:color w:val="000000"/>
                <w:sz w:val="18"/>
                <w:szCs w:val="18"/>
                <w:lang w:eastAsia="es-ES_tradnl"/>
              </w:rPr>
              <w:br/>
              <w:t>Depletion</w:t>
            </w:r>
            <w:r w:rsidRPr="007B62BA">
              <w:rPr>
                <w:rFonts w:ascii="Times New Roman" w:eastAsia="Times New Roman" w:hAnsi="Times New Roman" w:cs="Times New Roman"/>
                <w:color w:val="000000"/>
                <w:sz w:val="18"/>
                <w:szCs w:val="18"/>
                <w:lang w:eastAsia="es-ES_tradnl"/>
              </w:rPr>
              <w:br/>
              <w:t>(m3)</w:t>
            </w:r>
          </w:p>
        </w:tc>
        <w:tc>
          <w:tcPr>
            <w:tcW w:w="741" w:type="pct"/>
            <w:tcBorders>
              <w:top w:val="nil"/>
              <w:left w:val="single" w:sz="4" w:space="0" w:color="auto"/>
              <w:bottom w:val="nil"/>
              <w:right w:val="single" w:sz="4" w:space="0" w:color="auto"/>
            </w:tcBorders>
            <w:shd w:val="clear" w:color="auto" w:fill="auto"/>
            <w:vAlign w:val="center"/>
            <w:hideMark/>
          </w:tcPr>
          <w:p w14:paraId="3B399B24" w14:textId="6BACA9E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noWrap/>
            <w:vAlign w:val="center"/>
            <w:hideMark/>
          </w:tcPr>
          <w:p w14:paraId="2C0184A1"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37.3669</w:t>
            </w:r>
          </w:p>
        </w:tc>
        <w:tc>
          <w:tcPr>
            <w:tcW w:w="734" w:type="pct"/>
            <w:tcBorders>
              <w:top w:val="nil"/>
              <w:left w:val="nil"/>
              <w:bottom w:val="nil"/>
              <w:right w:val="single" w:sz="4" w:space="0" w:color="auto"/>
            </w:tcBorders>
            <w:shd w:val="clear" w:color="auto" w:fill="auto"/>
            <w:noWrap/>
            <w:vAlign w:val="center"/>
            <w:hideMark/>
          </w:tcPr>
          <w:p w14:paraId="5149D214" w14:textId="1547340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0.005</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w:t>
            </w:r>
            <w:r>
              <w:rPr>
                <w:rFonts w:ascii="Times New Roman" w:eastAsia="Times New Roman" w:hAnsi="Times New Roman" w:cs="Times New Roman"/>
                <w:color w:val="000000"/>
                <w:sz w:val="18"/>
                <w:szCs w:val="18"/>
                <w:lang w:val="fr-FR" w:eastAsia="es-ES_tradnl"/>
              </w:rPr>
              <w:t>28]</w:t>
            </w:r>
          </w:p>
        </w:tc>
        <w:tc>
          <w:tcPr>
            <w:tcW w:w="794" w:type="pct"/>
            <w:tcBorders>
              <w:top w:val="nil"/>
              <w:left w:val="nil"/>
              <w:bottom w:val="nil"/>
              <w:right w:val="single" w:sz="4" w:space="0" w:color="auto"/>
            </w:tcBorders>
            <w:shd w:val="clear" w:color="auto" w:fill="auto"/>
            <w:noWrap/>
            <w:vAlign w:val="center"/>
            <w:hideMark/>
          </w:tcPr>
          <w:p w14:paraId="180D2EF2" w14:textId="4A5E3E6E"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8-</w:t>
            </w:r>
            <w:r w:rsidRPr="007B62BA">
              <w:rPr>
                <w:rFonts w:ascii="Times New Roman" w:eastAsia="Times New Roman" w:hAnsi="Times New Roman" w:cs="Times New Roman"/>
                <w:color w:val="000000"/>
                <w:sz w:val="18"/>
                <w:szCs w:val="18"/>
                <w:lang w:val="fr-FR" w:eastAsia="es-ES_tradnl"/>
              </w:rPr>
              <w:t>0.11</w:t>
            </w:r>
            <w:r>
              <w:rPr>
                <w:rFonts w:ascii="Times New Roman" w:eastAsia="Times New Roman" w:hAnsi="Times New Roman" w:cs="Times New Roman"/>
                <w:color w:val="000000"/>
                <w:sz w:val="18"/>
                <w:szCs w:val="18"/>
                <w:lang w:val="fr-FR" w:eastAsia="es-ES_tradnl"/>
              </w:rPr>
              <w:t>2]</w:t>
            </w:r>
          </w:p>
        </w:tc>
        <w:tc>
          <w:tcPr>
            <w:tcW w:w="663" w:type="pct"/>
            <w:tcBorders>
              <w:top w:val="nil"/>
              <w:left w:val="nil"/>
              <w:bottom w:val="nil"/>
              <w:right w:val="single" w:sz="4" w:space="0" w:color="auto"/>
            </w:tcBorders>
            <w:shd w:val="clear" w:color="auto" w:fill="auto"/>
            <w:noWrap/>
            <w:vAlign w:val="center"/>
            <w:hideMark/>
          </w:tcPr>
          <w:p w14:paraId="4CCEC00C" w14:textId="5E2F58F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0.064</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0.439</w:t>
            </w:r>
            <w:r>
              <w:rPr>
                <w:rFonts w:ascii="Times New Roman" w:eastAsia="Times New Roman" w:hAnsi="Times New Roman" w:cs="Times New Roman"/>
                <w:color w:val="000000"/>
                <w:sz w:val="18"/>
                <w:szCs w:val="18"/>
                <w:lang w:val="fr-FR" w:eastAsia="es-ES_tradnl"/>
              </w:rPr>
              <w:t>]</w:t>
            </w:r>
          </w:p>
        </w:tc>
        <w:tc>
          <w:tcPr>
            <w:tcW w:w="716" w:type="pct"/>
            <w:tcBorders>
              <w:top w:val="nil"/>
              <w:left w:val="nil"/>
              <w:bottom w:val="nil"/>
              <w:right w:val="single" w:sz="4" w:space="0" w:color="auto"/>
            </w:tcBorders>
            <w:shd w:val="clear" w:color="auto" w:fill="auto"/>
            <w:noWrap/>
            <w:vAlign w:val="center"/>
            <w:hideMark/>
          </w:tcPr>
          <w:p w14:paraId="32AA66CD" w14:textId="0FDBB9A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37.4</w:t>
            </w:r>
            <w:r>
              <w:rPr>
                <w:rFonts w:ascii="Times New Roman" w:eastAsia="Times New Roman" w:hAnsi="Times New Roman" w:cs="Times New Roman"/>
                <w:color w:val="000000"/>
                <w:sz w:val="18"/>
                <w:szCs w:val="18"/>
                <w:lang w:val="fr-FR" w:eastAsia="es-ES_tradnl"/>
              </w:rPr>
              <w:t>6-</w:t>
            </w:r>
            <w:r w:rsidRPr="007B62BA">
              <w:rPr>
                <w:rFonts w:ascii="Times New Roman" w:eastAsia="Times New Roman" w:hAnsi="Times New Roman" w:cs="Times New Roman"/>
                <w:color w:val="000000"/>
                <w:sz w:val="18"/>
                <w:szCs w:val="18"/>
                <w:lang w:val="fr-FR" w:eastAsia="es-ES_tradnl"/>
              </w:rPr>
              <w:t>37.92</w:t>
            </w:r>
            <w:r>
              <w:rPr>
                <w:rFonts w:ascii="Times New Roman" w:eastAsia="Times New Roman" w:hAnsi="Times New Roman" w:cs="Times New Roman"/>
                <w:color w:val="000000"/>
                <w:sz w:val="18"/>
                <w:szCs w:val="18"/>
                <w:lang w:val="fr-FR" w:eastAsia="es-ES_tradnl"/>
              </w:rPr>
              <w:t>]</w:t>
            </w:r>
          </w:p>
        </w:tc>
      </w:tr>
      <w:tr w:rsidR="004E697E" w:rsidRPr="00741AFC" w14:paraId="0F1FA9AD" w14:textId="0706B776" w:rsidTr="004E697E">
        <w:trPr>
          <w:trHeight w:val="320"/>
        </w:trPr>
        <w:tc>
          <w:tcPr>
            <w:tcW w:w="700" w:type="pct"/>
            <w:vMerge/>
            <w:tcBorders>
              <w:top w:val="nil"/>
              <w:left w:val="single" w:sz="4" w:space="0" w:color="auto"/>
              <w:bottom w:val="single" w:sz="4" w:space="0" w:color="000000"/>
              <w:right w:val="nil"/>
            </w:tcBorders>
            <w:vAlign w:val="center"/>
            <w:hideMark/>
          </w:tcPr>
          <w:p w14:paraId="406C66C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19B0BC43" w14:textId="73512B8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C331E7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4025C4E7" w14:textId="60EEC3D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0.006</w:t>
            </w:r>
          </w:p>
        </w:tc>
        <w:tc>
          <w:tcPr>
            <w:tcW w:w="794" w:type="pct"/>
            <w:tcBorders>
              <w:top w:val="nil"/>
              <w:left w:val="nil"/>
              <w:bottom w:val="single" w:sz="4" w:space="0" w:color="auto"/>
              <w:right w:val="single" w:sz="4" w:space="0" w:color="auto"/>
            </w:tcBorders>
            <w:shd w:val="clear" w:color="auto" w:fill="auto"/>
            <w:noWrap/>
            <w:vAlign w:val="center"/>
            <w:hideMark/>
          </w:tcPr>
          <w:p w14:paraId="03FFB8CC" w14:textId="7602B53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0.546</w:t>
            </w:r>
          </w:p>
        </w:tc>
        <w:tc>
          <w:tcPr>
            <w:tcW w:w="663" w:type="pct"/>
            <w:tcBorders>
              <w:top w:val="nil"/>
              <w:left w:val="nil"/>
              <w:bottom w:val="single" w:sz="4" w:space="0" w:color="auto"/>
              <w:right w:val="single" w:sz="4" w:space="0" w:color="auto"/>
            </w:tcBorders>
            <w:shd w:val="clear" w:color="auto" w:fill="auto"/>
            <w:noWrap/>
            <w:vAlign w:val="center"/>
            <w:hideMark/>
          </w:tcPr>
          <w:p w14:paraId="04612CA6" w14:textId="77B5016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6</w:t>
            </w:r>
          </w:p>
        </w:tc>
        <w:tc>
          <w:tcPr>
            <w:tcW w:w="716" w:type="pct"/>
            <w:tcBorders>
              <w:top w:val="nil"/>
              <w:left w:val="nil"/>
              <w:bottom w:val="single" w:sz="4" w:space="0" w:color="auto"/>
              <w:right w:val="single" w:sz="4" w:space="0" w:color="auto"/>
            </w:tcBorders>
            <w:shd w:val="clear" w:color="auto" w:fill="auto"/>
            <w:noWrap/>
            <w:vAlign w:val="center"/>
            <w:hideMark/>
          </w:tcPr>
          <w:p w14:paraId="1EFA9B2C" w14:textId="3AD7552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0.5</w:t>
            </w:r>
            <w:r>
              <w:rPr>
                <w:rFonts w:ascii="Times New Roman" w:eastAsia="Times New Roman" w:hAnsi="Times New Roman" w:cs="Times New Roman"/>
                <w:color w:val="000000"/>
                <w:sz w:val="18"/>
                <w:szCs w:val="18"/>
                <w:lang w:val="fr-FR" w:eastAsia="es-ES_tradnl"/>
              </w:rPr>
              <w:t>6 (-99%)</w:t>
            </w:r>
          </w:p>
        </w:tc>
      </w:tr>
    </w:tbl>
    <w:p w14:paraId="00000084" w14:textId="471CCFF0" w:rsidR="00693859" w:rsidRDefault="00693859"/>
    <w:p w14:paraId="000000AE" w14:textId="19C15EEC" w:rsidR="00693859" w:rsidRPr="00B947F4" w:rsidRDefault="00D038FC" w:rsidP="00307E9A">
      <w:pPr>
        <w:ind w:firstLine="360"/>
        <w:jc w:val="both"/>
        <w:rPr>
          <w:rFonts w:ascii="Times New Roman" w:eastAsia="Times New Roman" w:hAnsi="Times New Roman" w:cs="Times New Roman"/>
          <w:color w:val="000000"/>
          <w:sz w:val="24"/>
          <w:szCs w:val="24"/>
        </w:rPr>
      </w:pPr>
      <w:bookmarkStart w:id="34" w:name="_heading=h.17dp8vu" w:colFirst="0" w:colLast="0"/>
      <w:bookmarkEnd w:id="34"/>
      <w:r>
        <w:rPr>
          <w:rFonts w:ascii="Times New Roman" w:eastAsia="Times New Roman" w:hAnsi="Times New Roman" w:cs="Times New Roman"/>
          <w:color w:val="000000"/>
          <w:sz w:val="24"/>
          <w:szCs w:val="24"/>
        </w:rPr>
        <w:t>Figure</w:t>
      </w:r>
      <w:r w:rsidRPr="00FB18A3">
        <w:rPr>
          <w:rFonts w:ascii="Times New Roman" w:eastAsia="Times New Roman" w:hAnsi="Times New Roman" w:cs="Times New Roman"/>
          <w:color w:val="000000"/>
          <w:sz w:val="24"/>
          <w:szCs w:val="24"/>
        </w:rPr>
        <w:t xml:space="preserve"> </w:t>
      </w:r>
      <w:r w:rsidR="00193157">
        <w:rPr>
          <w:rFonts w:ascii="Times New Roman" w:eastAsia="Times New Roman" w:hAnsi="Times New Roman" w:cs="Times New Roman"/>
          <w:color w:val="000000"/>
          <w:sz w:val="24"/>
          <w:szCs w:val="24"/>
        </w:rPr>
        <w:t>3</w:t>
      </w:r>
      <w:r w:rsidR="00193157" w:rsidRPr="00FB18A3">
        <w:rPr>
          <w:rFonts w:ascii="Times New Roman" w:eastAsia="Times New Roman" w:hAnsi="Times New Roman" w:cs="Times New Roman"/>
          <w:color w:val="000000"/>
          <w:sz w:val="24"/>
          <w:szCs w:val="24"/>
        </w:rPr>
        <w:t xml:space="preserve"> </w:t>
      </w:r>
      <w:r w:rsidR="00720ECA" w:rsidRPr="00FB18A3">
        <w:rPr>
          <w:rFonts w:ascii="Times New Roman" w:eastAsia="Times New Roman" w:hAnsi="Times New Roman" w:cs="Times New Roman"/>
          <w:color w:val="000000"/>
          <w:sz w:val="24"/>
          <w:szCs w:val="24"/>
        </w:rPr>
        <w:t>presents the impacts obtained for each scenario</w:t>
      </w:r>
      <w:r w:rsidR="00042780">
        <w:rPr>
          <w:rFonts w:ascii="Times New Roman" w:eastAsia="Times New Roman" w:hAnsi="Times New Roman" w:cs="Times New Roman"/>
          <w:color w:val="000000"/>
          <w:sz w:val="24"/>
          <w:szCs w:val="24"/>
        </w:rPr>
        <w:t xml:space="preserve"> </w:t>
      </w:r>
      <w:r w:rsidR="00042780" w:rsidRPr="00FB18A3">
        <w:rPr>
          <w:rFonts w:ascii="Times New Roman" w:eastAsia="Times New Roman" w:hAnsi="Times New Roman" w:cs="Times New Roman"/>
          <w:color w:val="000000"/>
          <w:sz w:val="24"/>
          <w:szCs w:val="24"/>
        </w:rPr>
        <w:t>studied</w:t>
      </w:r>
      <w:r w:rsidR="00720ECA" w:rsidRPr="00FB18A3">
        <w:rPr>
          <w:rFonts w:ascii="Times New Roman" w:eastAsia="Times New Roman" w:hAnsi="Times New Roman" w:cs="Times New Roman"/>
          <w:color w:val="000000"/>
          <w:sz w:val="24"/>
          <w:szCs w:val="24"/>
        </w:rPr>
        <w:t xml:space="preserve">. </w:t>
      </w:r>
      <w:r w:rsidR="00F44117">
        <w:rPr>
          <w:rFonts w:ascii="Times New Roman" w:eastAsia="Times New Roman" w:hAnsi="Times New Roman" w:cs="Times New Roman"/>
          <w:color w:val="000000"/>
          <w:sz w:val="24"/>
          <w:szCs w:val="24"/>
        </w:rPr>
        <w:t xml:space="preserve">As </w:t>
      </w:r>
      <w:r w:rsidR="00720ECA" w:rsidRPr="00B947F4">
        <w:rPr>
          <w:rFonts w:ascii="Times New Roman" w:eastAsia="Times New Roman" w:hAnsi="Times New Roman" w:cs="Times New Roman"/>
          <w:color w:val="000000"/>
          <w:sz w:val="24"/>
          <w:szCs w:val="24"/>
        </w:rPr>
        <w:t>can be observed</w:t>
      </w:r>
      <w:r w:rsidR="00F44117">
        <w:rPr>
          <w:rFonts w:ascii="Times New Roman" w:eastAsia="Times New Roman" w:hAnsi="Times New Roman" w:cs="Times New Roman"/>
          <w:color w:val="000000"/>
          <w:sz w:val="24"/>
          <w:szCs w:val="24"/>
        </w:rPr>
        <w:t xml:space="preserve">, </w:t>
      </w:r>
      <w:r w:rsidR="00042780">
        <w:rPr>
          <w:rFonts w:ascii="Times New Roman" w:eastAsia="Times New Roman" w:hAnsi="Times New Roman" w:cs="Times New Roman"/>
          <w:color w:val="000000"/>
          <w:sz w:val="24"/>
          <w:szCs w:val="24"/>
        </w:rPr>
        <w:t xml:space="preserve">the </w:t>
      </w:r>
      <w:r w:rsidR="00720ECA" w:rsidRPr="00B947F4">
        <w:rPr>
          <w:rFonts w:ascii="Times New Roman" w:eastAsia="Times New Roman" w:hAnsi="Times New Roman" w:cs="Times New Roman"/>
          <w:color w:val="000000"/>
          <w:sz w:val="24"/>
          <w:szCs w:val="24"/>
        </w:rPr>
        <w:t>distributed recycling system to produce 3D filament</w:t>
      </w:r>
      <w:r w:rsidR="00465E9A">
        <w:rPr>
          <w:rFonts w:ascii="Times New Roman" w:eastAsia="Times New Roman" w:hAnsi="Times New Roman" w:cs="Times New Roman"/>
          <w:color w:val="000000"/>
          <w:sz w:val="24"/>
          <w:szCs w:val="24"/>
        </w:rPr>
        <w:t xml:space="preserve"> (</w:t>
      </w:r>
      <w:r w:rsidR="00042780">
        <w:rPr>
          <w:rFonts w:ascii="Times New Roman" w:eastAsia="Times New Roman" w:hAnsi="Times New Roman" w:cs="Times New Roman"/>
          <w:color w:val="000000"/>
          <w:sz w:val="24"/>
          <w:szCs w:val="24"/>
        </w:rPr>
        <w:t>R</w:t>
      </w:r>
      <w:r w:rsidR="00465E9A">
        <w:rPr>
          <w:rFonts w:ascii="Times New Roman" w:eastAsia="Times New Roman" w:hAnsi="Times New Roman" w:cs="Times New Roman"/>
          <w:color w:val="000000"/>
          <w:sz w:val="24"/>
          <w:szCs w:val="24"/>
        </w:rPr>
        <w:t xml:space="preserve">ecycling </w:t>
      </w:r>
      <w:r w:rsidR="00042780">
        <w:rPr>
          <w:rFonts w:ascii="Times New Roman" w:eastAsia="Times New Roman" w:hAnsi="Times New Roman" w:cs="Times New Roman"/>
          <w:color w:val="000000"/>
          <w:sz w:val="24"/>
          <w:szCs w:val="24"/>
        </w:rPr>
        <w:t>S</w:t>
      </w:r>
      <w:r w:rsidR="00465E9A">
        <w:rPr>
          <w:rFonts w:ascii="Times New Roman" w:eastAsia="Times New Roman" w:hAnsi="Times New Roman" w:cs="Times New Roman"/>
          <w:color w:val="000000"/>
          <w:sz w:val="24"/>
          <w:szCs w:val="24"/>
        </w:rPr>
        <w:t xml:space="preserve">cenario or </w:t>
      </w:r>
      <w:r w:rsidR="00042780">
        <w:rPr>
          <w:rFonts w:ascii="Times New Roman" w:eastAsia="Times New Roman" w:hAnsi="Times New Roman" w:cs="Times New Roman"/>
          <w:color w:val="000000"/>
          <w:sz w:val="24"/>
          <w:szCs w:val="24"/>
        </w:rPr>
        <w:t>S</w:t>
      </w:r>
      <w:r w:rsidR="00465E9A">
        <w:rPr>
          <w:rFonts w:ascii="Times New Roman" w:eastAsia="Times New Roman" w:hAnsi="Times New Roman" w:cs="Times New Roman"/>
          <w:color w:val="000000"/>
          <w:sz w:val="24"/>
          <w:szCs w:val="24"/>
        </w:rPr>
        <w:t>cenario 3)</w:t>
      </w:r>
      <w:r w:rsidR="00720ECA" w:rsidRPr="00B947F4">
        <w:rPr>
          <w:rFonts w:ascii="Times New Roman" w:eastAsia="Times New Roman" w:hAnsi="Times New Roman" w:cs="Times New Roman"/>
          <w:color w:val="000000"/>
          <w:sz w:val="24"/>
          <w:szCs w:val="24"/>
        </w:rPr>
        <w:t xml:space="preserve"> is the least </w:t>
      </w:r>
      <w:r w:rsidR="00042780" w:rsidRPr="00B947F4">
        <w:rPr>
          <w:rFonts w:ascii="Times New Roman" w:eastAsia="Times New Roman" w:hAnsi="Times New Roman" w:cs="Times New Roman"/>
          <w:color w:val="000000"/>
          <w:sz w:val="24"/>
          <w:szCs w:val="24"/>
        </w:rPr>
        <w:t>impact</w:t>
      </w:r>
      <w:r w:rsidR="00042780">
        <w:rPr>
          <w:rFonts w:ascii="Times New Roman" w:eastAsia="Times New Roman" w:hAnsi="Times New Roman" w:cs="Times New Roman"/>
          <w:color w:val="000000"/>
          <w:sz w:val="24"/>
          <w:szCs w:val="24"/>
        </w:rPr>
        <w:t>ful</w:t>
      </w:r>
      <w:r w:rsidR="00042780" w:rsidRPr="00B947F4">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scenario</w:t>
      </w:r>
      <w:r w:rsidR="0043740B">
        <w:rPr>
          <w:rFonts w:ascii="Times New Roman" w:eastAsia="Times New Roman" w:hAnsi="Times New Roman" w:cs="Times New Roman"/>
          <w:color w:val="000000"/>
          <w:sz w:val="24"/>
          <w:szCs w:val="24"/>
        </w:rPr>
        <w:t>,</w:t>
      </w:r>
      <w:r w:rsidR="00720ECA" w:rsidRPr="00B947F4">
        <w:rPr>
          <w:rFonts w:ascii="Times New Roman" w:eastAsia="Times New Roman" w:hAnsi="Times New Roman" w:cs="Times New Roman"/>
          <w:color w:val="000000"/>
          <w:sz w:val="24"/>
          <w:szCs w:val="24"/>
        </w:rPr>
        <w:t xml:space="preserve"> </w:t>
      </w:r>
      <w:proofErr w:type="gramStart"/>
      <w:r w:rsidR="00720ECA" w:rsidRPr="00B947F4">
        <w:rPr>
          <w:rFonts w:ascii="Times New Roman" w:eastAsia="Times New Roman" w:hAnsi="Times New Roman" w:cs="Times New Roman"/>
          <w:color w:val="000000"/>
          <w:sz w:val="24"/>
          <w:szCs w:val="24"/>
        </w:rPr>
        <w:t>taking into account</w:t>
      </w:r>
      <w:proofErr w:type="gramEnd"/>
      <w:r w:rsidR="00720ECA" w:rsidRPr="00B947F4">
        <w:rPr>
          <w:rFonts w:ascii="Times New Roman" w:eastAsia="Times New Roman" w:hAnsi="Times New Roman" w:cs="Times New Roman"/>
          <w:color w:val="000000"/>
          <w:sz w:val="24"/>
          <w:szCs w:val="24"/>
        </w:rPr>
        <w:t xml:space="preserve"> the five categories considered</w:t>
      </w:r>
      <w:r w:rsidR="00465E9A">
        <w:rPr>
          <w:rFonts w:ascii="Times New Roman" w:eastAsia="Times New Roman" w:hAnsi="Times New Roman" w:cs="Times New Roman"/>
          <w:color w:val="000000"/>
          <w:sz w:val="24"/>
          <w:szCs w:val="24"/>
        </w:rPr>
        <w:t xml:space="preserve"> pertinent to </w:t>
      </w:r>
      <w:r w:rsidR="00465E9A">
        <w:rPr>
          <w:rFonts w:ascii="Times New Roman" w:eastAsia="Times New Roman" w:hAnsi="Times New Roman" w:cs="Times New Roman"/>
          <w:color w:val="000000"/>
          <w:sz w:val="24"/>
          <w:szCs w:val="24"/>
        </w:rPr>
        <w:lastRenderedPageBreak/>
        <w:t>DRAM</w:t>
      </w:r>
      <w:r w:rsidR="00720ECA" w:rsidRPr="00B947F4">
        <w:rPr>
          <w:rFonts w:ascii="Times New Roman" w:eastAsia="Times New Roman" w:hAnsi="Times New Roman" w:cs="Times New Roman"/>
          <w:color w:val="000000"/>
          <w:sz w:val="24"/>
          <w:szCs w:val="24"/>
        </w:rPr>
        <w:t>. The result shows that</w:t>
      </w:r>
      <w:r w:rsidR="00465E9A">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in each impact</w:t>
      </w:r>
      <w:r w:rsidR="00465E9A">
        <w:rPr>
          <w:rFonts w:ascii="Times New Roman" w:eastAsia="Times New Roman" w:hAnsi="Times New Roman" w:cs="Times New Roman"/>
          <w:color w:val="000000"/>
          <w:sz w:val="24"/>
          <w:szCs w:val="24"/>
        </w:rPr>
        <w:t xml:space="preserve"> </w:t>
      </w:r>
      <w:r w:rsidR="00741AFC">
        <w:rPr>
          <w:rFonts w:ascii="Times New Roman" w:eastAsia="Times New Roman" w:hAnsi="Times New Roman" w:cs="Times New Roman"/>
          <w:color w:val="000000"/>
          <w:sz w:val="24"/>
          <w:szCs w:val="24"/>
        </w:rPr>
        <w:t>category,</w:t>
      </w:r>
      <w:r w:rsidR="00720ECA" w:rsidRPr="00B947F4">
        <w:rPr>
          <w:rFonts w:ascii="Times New Roman" w:eastAsia="Times New Roman" w:hAnsi="Times New Roman" w:cs="Times New Roman"/>
          <w:color w:val="000000"/>
          <w:sz w:val="24"/>
          <w:szCs w:val="24"/>
        </w:rPr>
        <w:t xml:space="preserve"> the recycling scenario pollutes less than 5% compared to the two scenarios that integrate the production of virgin plastic. In other words, the recycling system to produce 3D filament manages to reduce emissions and impacts by at least 95%.  </w:t>
      </w:r>
    </w:p>
    <w:p w14:paraId="000000AF" w14:textId="46A78C1A" w:rsidR="00693859" w:rsidRDefault="00465E9A" w:rsidP="00B947F4">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B947F4">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 xml:space="preserve">the other </w:t>
      </w:r>
      <w:r>
        <w:rPr>
          <w:rFonts w:ascii="Times New Roman" w:eastAsia="Times New Roman" w:hAnsi="Times New Roman" w:cs="Times New Roman"/>
          <w:color w:val="000000"/>
          <w:sz w:val="24"/>
          <w:szCs w:val="24"/>
        </w:rPr>
        <w:t xml:space="preserve">impact </w:t>
      </w:r>
      <w:r w:rsidR="00720ECA" w:rsidRPr="00B947F4">
        <w:rPr>
          <w:rFonts w:ascii="Times New Roman" w:eastAsia="Times New Roman" w:hAnsi="Times New Roman" w:cs="Times New Roman"/>
          <w:color w:val="000000"/>
          <w:sz w:val="24"/>
          <w:szCs w:val="24"/>
        </w:rPr>
        <w:t xml:space="preserve">categories present in the </w:t>
      </w:r>
      <w:proofErr w:type="spellStart"/>
      <w:r w:rsidR="00720ECA" w:rsidRPr="00B947F4">
        <w:rPr>
          <w:rFonts w:ascii="Times New Roman" w:eastAsia="Times New Roman" w:hAnsi="Times New Roman" w:cs="Times New Roman"/>
          <w:color w:val="000000"/>
          <w:sz w:val="24"/>
          <w:szCs w:val="24"/>
        </w:rPr>
        <w:t>ReCiPe</w:t>
      </w:r>
      <w:proofErr w:type="spellEnd"/>
      <w:r w:rsidR="00720ECA" w:rsidRPr="00B947F4">
        <w:rPr>
          <w:rFonts w:ascii="Times New Roman" w:eastAsia="Times New Roman" w:hAnsi="Times New Roman" w:cs="Times New Roman"/>
          <w:color w:val="000000"/>
          <w:sz w:val="24"/>
          <w:szCs w:val="24"/>
        </w:rPr>
        <w:t xml:space="preserve"> methodology</w:t>
      </w:r>
      <w:r>
        <w:rPr>
          <w:rFonts w:ascii="Times New Roman" w:eastAsia="Times New Roman" w:hAnsi="Times New Roman" w:cs="Times New Roman"/>
          <w:color w:val="000000"/>
          <w:sz w:val="24"/>
          <w:szCs w:val="24"/>
        </w:rPr>
        <w:t>,</w:t>
      </w:r>
      <w:r w:rsidR="00720ECA" w:rsidRPr="00B947F4">
        <w:rPr>
          <w:rFonts w:ascii="Times New Roman" w:eastAsia="Times New Roman" w:hAnsi="Times New Roman" w:cs="Times New Roman"/>
          <w:color w:val="000000"/>
          <w:sz w:val="24"/>
          <w:szCs w:val="24"/>
        </w:rPr>
        <w:t xml:space="preserve"> it is necessary to emphasize that the recycling system has a</w:t>
      </w:r>
      <w:r w:rsidR="0043740B">
        <w:rPr>
          <w:rFonts w:ascii="Times New Roman" w:eastAsia="Times New Roman" w:hAnsi="Times New Roman" w:cs="Times New Roman"/>
          <w:color w:val="000000"/>
          <w:sz w:val="24"/>
          <w:szCs w:val="24"/>
        </w:rPr>
        <w:t xml:space="preserve"> significant</w:t>
      </w:r>
      <w:r w:rsidR="00720ECA" w:rsidRPr="00B947F4">
        <w:rPr>
          <w:rFonts w:ascii="Times New Roman" w:eastAsia="Times New Roman" w:hAnsi="Times New Roman" w:cs="Times New Roman"/>
          <w:color w:val="000000"/>
          <w:sz w:val="24"/>
          <w:szCs w:val="24"/>
        </w:rPr>
        <w:t xml:space="preserve"> impact on the category that measures the radiation of ions equivalent to Uranium 235. </w:t>
      </w:r>
      <w:r w:rsidR="00D836E5">
        <w:rPr>
          <w:rFonts w:ascii="Times New Roman" w:eastAsia="Times New Roman" w:hAnsi="Times New Roman" w:cs="Times New Roman"/>
          <w:color w:val="000000"/>
          <w:sz w:val="24"/>
          <w:szCs w:val="24"/>
        </w:rPr>
        <w:t>A</w:t>
      </w:r>
      <w:r w:rsidR="00720ECA" w:rsidRPr="00B947F4">
        <w:rPr>
          <w:rFonts w:ascii="Times New Roman" w:eastAsia="Times New Roman" w:hAnsi="Times New Roman" w:cs="Times New Roman"/>
          <w:color w:val="000000"/>
          <w:sz w:val="24"/>
          <w:szCs w:val="24"/>
        </w:rPr>
        <w:t xml:space="preserve">s can be seen in </w:t>
      </w:r>
      <w:r w:rsidR="00D836E5">
        <w:rPr>
          <w:rFonts w:ascii="Times New Roman" w:eastAsia="Times New Roman" w:hAnsi="Times New Roman" w:cs="Times New Roman"/>
          <w:color w:val="000000"/>
          <w:sz w:val="24"/>
          <w:szCs w:val="24"/>
        </w:rPr>
        <w:t>F</w:t>
      </w:r>
      <w:r w:rsidR="00BD5D5D">
        <w:rPr>
          <w:rFonts w:ascii="Times New Roman" w:eastAsia="Times New Roman" w:hAnsi="Times New Roman" w:cs="Times New Roman"/>
          <w:color w:val="000000"/>
          <w:sz w:val="24"/>
          <w:szCs w:val="24"/>
        </w:rPr>
        <w:t xml:space="preserve">igure </w:t>
      </w:r>
      <w:r w:rsidR="00E92326">
        <w:rPr>
          <w:rFonts w:ascii="Times New Roman" w:eastAsia="Times New Roman" w:hAnsi="Times New Roman" w:cs="Times New Roman"/>
          <w:color w:val="000000"/>
          <w:sz w:val="24"/>
          <w:szCs w:val="24"/>
        </w:rPr>
        <w:t>3</w:t>
      </w:r>
      <w:r w:rsidR="00720ECA" w:rsidRPr="00B947F4">
        <w:rPr>
          <w:rFonts w:ascii="Times New Roman" w:eastAsia="Times New Roman" w:hAnsi="Times New Roman" w:cs="Times New Roman"/>
          <w:color w:val="000000"/>
          <w:sz w:val="24"/>
          <w:szCs w:val="24"/>
        </w:rPr>
        <w:t xml:space="preserve">, </w:t>
      </w:r>
      <w:r w:rsidR="00D836E5">
        <w:rPr>
          <w:rFonts w:ascii="Times New Roman" w:eastAsia="Times New Roman" w:hAnsi="Times New Roman" w:cs="Times New Roman"/>
          <w:color w:val="000000"/>
          <w:sz w:val="24"/>
          <w:szCs w:val="24"/>
        </w:rPr>
        <w:t>even S</w:t>
      </w:r>
      <w:r w:rsidR="00720ECA" w:rsidRPr="00B947F4">
        <w:rPr>
          <w:rFonts w:ascii="Times New Roman" w:eastAsia="Times New Roman" w:hAnsi="Times New Roman" w:cs="Times New Roman"/>
          <w:color w:val="000000"/>
          <w:sz w:val="24"/>
          <w:szCs w:val="24"/>
        </w:rPr>
        <w:t>cenario 3</w:t>
      </w:r>
      <w:r w:rsidR="00720ECA" w:rsidRPr="00563E50">
        <w:rPr>
          <w:rFonts w:ascii="Times New Roman" w:eastAsia="Times New Roman" w:hAnsi="Times New Roman" w:cs="Times New Roman"/>
          <w:color w:val="000000"/>
          <w:sz w:val="24"/>
          <w:szCs w:val="24"/>
        </w:rPr>
        <w:t xml:space="preserve">, which </w:t>
      </w:r>
      <w:r w:rsidR="00D836E5">
        <w:rPr>
          <w:rFonts w:ascii="Times New Roman" w:eastAsia="Times New Roman" w:hAnsi="Times New Roman" w:cs="Times New Roman"/>
          <w:color w:val="000000"/>
          <w:sz w:val="24"/>
          <w:szCs w:val="24"/>
        </w:rPr>
        <w:t>takes</w:t>
      </w:r>
      <w:r w:rsidR="00D836E5"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recycling</w:t>
      </w:r>
      <w:r w:rsidR="00D836E5">
        <w:rPr>
          <w:rFonts w:ascii="Times New Roman" w:eastAsia="Times New Roman" w:hAnsi="Times New Roman" w:cs="Times New Roman"/>
          <w:color w:val="000000"/>
          <w:sz w:val="24"/>
          <w:szCs w:val="24"/>
        </w:rPr>
        <w:t xml:space="preserve"> into account</w:t>
      </w:r>
      <w:r w:rsidR="00720ECA" w:rsidRPr="00563E50">
        <w:rPr>
          <w:rFonts w:ascii="Times New Roman" w:eastAsia="Times New Roman" w:hAnsi="Times New Roman" w:cs="Times New Roman"/>
          <w:color w:val="000000"/>
          <w:sz w:val="24"/>
          <w:szCs w:val="24"/>
        </w:rPr>
        <w:t xml:space="preserve">, reaches a high radioactive emission compared to the scenarios </w:t>
      </w:r>
      <w:r w:rsidR="00D836E5">
        <w:rPr>
          <w:rFonts w:ascii="Times New Roman" w:eastAsia="Times New Roman" w:hAnsi="Times New Roman" w:cs="Times New Roman"/>
          <w:color w:val="000000"/>
          <w:sz w:val="24"/>
          <w:szCs w:val="24"/>
        </w:rPr>
        <w:t>that use</w:t>
      </w:r>
      <w:r w:rsidR="00D836E5"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virgin filament. Scenario 1 represents approximately 25% of the impact produced by the recycling system, while </w:t>
      </w:r>
      <w:r w:rsidR="00D337FD">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 xml:space="preserve">cenario 2 (pessimistic scenario of virgin filament) represents approximately 60% of the impact produced by </w:t>
      </w:r>
      <w:r w:rsidR="00D337FD">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 xml:space="preserve">cenario 3. </w:t>
      </w:r>
    </w:p>
    <w:commentRangeStart w:id="35"/>
    <w:p w14:paraId="474CC408" w14:textId="31443B27" w:rsidR="009776DB" w:rsidRPr="00563E50" w:rsidRDefault="009776DB" w:rsidP="00B947F4">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eastAsia="en-GB"/>
        </w:rPr>
        <mc:AlternateContent>
          <mc:Choice Requires="wpg">
            <w:drawing>
              <wp:anchor distT="0" distB="0" distL="114300" distR="114300" simplePos="0" relativeHeight="251657223" behindDoc="0" locked="0" layoutInCell="1" allowOverlap="1" wp14:anchorId="219E129F" wp14:editId="44AD7A6D">
                <wp:simplePos x="0" y="0"/>
                <wp:positionH relativeFrom="column">
                  <wp:posOffset>0</wp:posOffset>
                </wp:positionH>
                <wp:positionV relativeFrom="paragraph">
                  <wp:posOffset>291465</wp:posOffset>
                </wp:positionV>
                <wp:extent cx="5644800" cy="3494406"/>
                <wp:effectExtent l="0" t="0" r="0" b="0"/>
                <wp:wrapTopAndBottom/>
                <wp:docPr id="7" name="Groupe 7"/>
                <wp:cNvGraphicFramePr/>
                <a:graphic xmlns:a="http://schemas.openxmlformats.org/drawingml/2006/main">
                  <a:graphicData uri="http://schemas.microsoft.com/office/word/2010/wordprocessingGroup">
                    <wpg:wgp>
                      <wpg:cNvGrpSpPr/>
                      <wpg:grpSpPr>
                        <a:xfrm>
                          <a:off x="0" y="0"/>
                          <a:ext cx="5644800" cy="3494406"/>
                          <a:chOff x="0" y="-48438"/>
                          <a:chExt cx="5643936" cy="3493848"/>
                        </a:xfrm>
                      </wpg:grpSpPr>
                      <pic:pic xmlns:pic="http://schemas.openxmlformats.org/drawingml/2006/picture">
                        <pic:nvPicPr>
                          <pic:cNvPr id="6" name="image3.png"/>
                          <pic:cNvPicPr/>
                        </pic:nvPicPr>
                        <pic:blipFill>
                          <a:blip r:embed="rId14" cstate="print">
                            <a:extLst>
                              <a:ext uri="{28A0092B-C50C-407E-A947-70E740481C1C}">
                                <a14:useLocalDpi xmlns:a14="http://schemas.microsoft.com/office/drawing/2010/main" val="0"/>
                              </a:ext>
                            </a:extLst>
                          </a:blip>
                          <a:srcRect/>
                          <a:stretch/>
                        </pic:blipFill>
                        <pic:spPr>
                          <a:xfrm>
                            <a:off x="31806" y="-48438"/>
                            <a:ext cx="5612130" cy="3196008"/>
                          </a:xfrm>
                          <a:prstGeom prst="rect">
                            <a:avLst/>
                          </a:prstGeom>
                          <a:ln/>
                        </pic:spPr>
                      </pic:pic>
                      <wps:wsp>
                        <wps:cNvPr id="4" name="Zone de texte 4"/>
                        <wps:cNvSpPr txBox="1"/>
                        <wps:spPr>
                          <a:xfrm>
                            <a:off x="0" y="3187006"/>
                            <a:ext cx="5611906" cy="258404"/>
                          </a:xfrm>
                          <a:prstGeom prst="rect">
                            <a:avLst/>
                          </a:prstGeom>
                          <a:solidFill>
                            <a:prstClr val="white"/>
                          </a:solidFill>
                          <a:ln>
                            <a:noFill/>
                          </a:ln>
                        </wps:spPr>
                        <wps:txbx>
                          <w:txbxContent>
                            <w:p w14:paraId="22B91415" w14:textId="082EFC37" w:rsidR="00147EEF" w:rsidRPr="001B2F4A" w:rsidRDefault="00147EEF" w:rsidP="009776DB">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i w:val="0"/>
                                  <w:iCs w:val="0"/>
                                  <w:color w:val="000000" w:themeColor="text1"/>
                                </w:rPr>
                                <w:t xml:space="preserve"> </w:t>
                              </w:r>
                              <w:r>
                                <w:rPr>
                                  <w:rFonts w:ascii="Times New Roman" w:hAnsi="Times New Roman" w:cs="Times New Roman"/>
                                </w:rPr>
                                <w:t>3</w:t>
                              </w:r>
                              <w:r w:rsidRPr="001B2F4A">
                                <w:rPr>
                                  <w:rFonts w:ascii="Times New Roman" w:hAnsi="Times New Roman" w:cs="Times New Roman"/>
                                </w:rPr>
                                <w:t>: Comparison of the impact profile of each of the scenarios</w:t>
                              </w:r>
                              <w:r w:rsidR="00B460F7">
                                <w:rPr>
                                  <w:rFonts w:ascii="Times New Roman" w:hAnsi="Times New Roman" w:cs="Times New Roman"/>
                                </w:rPr>
                                <w:t xml:space="preserve"> </w:t>
                              </w:r>
                              <w:r w:rsidR="00B460F7" w:rsidRPr="001B2F4A">
                                <w:rPr>
                                  <w:rFonts w:ascii="Times New Roman" w:hAnsi="Times New Roman" w:cs="Times New Roman"/>
                                </w:rPr>
                                <w:t>studied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19E129F" id="Groupe 7" o:spid="_x0000_s1027" style="position:absolute;left:0;text-align:left;margin-left:0;margin-top:22.95pt;width:444.45pt;height:275.15pt;z-index:251657223;mso-width-relative:margin;mso-height-relative:margin" coordorigin=",-484" coordsize="56439,34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style="position:absolute;left:318;top:-484;width:56121;height:31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">
                  <v:imagedata r:id="rId15" o:title=""/>
                </v:shape>
                <v:shapetype id="_x0000_t202" coordsize="21600,21600" o:spt="202" path="m,l,21600r21600,l21600,xe">
                  <v:stroke joinstyle="miter"/>
                  <v:path gradientshapeok="t" o:connecttype="rect"/>
                </v:shapetype>
                <v:shape id="Zone de texte 4" o:spid="_x0000_s1029" type="#_x0000_t202" style="position:absolute;top:31870;width:5611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2B91415" w14:textId="082EFC37" w:rsidR="00147EEF" w:rsidRPr="001B2F4A" w:rsidRDefault="00147EEF" w:rsidP="009776DB">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i w:val="0"/>
                            <w:iCs w:val="0"/>
                            <w:color w:val="000000" w:themeColor="text1"/>
                          </w:rPr>
                          <w:t xml:space="preserve"> </w:t>
                        </w:r>
                        <w:r>
                          <w:rPr>
                            <w:rFonts w:ascii="Times New Roman" w:hAnsi="Times New Roman" w:cs="Times New Roman"/>
                          </w:rPr>
                          <w:t>3</w:t>
                        </w:r>
                        <w:r w:rsidRPr="001B2F4A">
                          <w:rPr>
                            <w:rFonts w:ascii="Times New Roman" w:hAnsi="Times New Roman" w:cs="Times New Roman"/>
                          </w:rPr>
                          <w:t>: Comparison of the impact profile of each of the scenarios</w:t>
                        </w:r>
                        <w:r w:rsidR="00B460F7">
                          <w:rPr>
                            <w:rFonts w:ascii="Times New Roman" w:hAnsi="Times New Roman" w:cs="Times New Roman"/>
                          </w:rPr>
                          <w:t xml:space="preserve"> </w:t>
                        </w:r>
                        <w:r w:rsidR="00B460F7" w:rsidRPr="001B2F4A">
                          <w:rPr>
                            <w:rFonts w:ascii="Times New Roman" w:hAnsi="Times New Roman" w:cs="Times New Roman"/>
                          </w:rPr>
                          <w:t>studied</w:t>
                        </w:r>
                      </w:p>
                    </w:txbxContent>
                  </v:textbox>
                </v:shape>
                <w10:wrap type="topAndBottom"/>
              </v:group>
            </w:pict>
          </mc:Fallback>
        </mc:AlternateContent>
      </w:r>
      <w:commentRangeEnd w:id="35"/>
      <w:r w:rsidR="00C74114">
        <w:rPr>
          <w:rStyle w:val="Marquedecommentaire"/>
        </w:rPr>
        <w:commentReference w:id="35"/>
      </w:r>
    </w:p>
    <w:p w14:paraId="000000B3" w14:textId="24B69C1C" w:rsidR="00693859" w:rsidRDefault="00720ECA">
      <w:pPr>
        <w:pStyle w:val="Titre2"/>
        <w:numPr>
          <w:ilvl w:val="1"/>
          <w:numId w:val="4"/>
        </w:numPr>
      </w:pPr>
      <w:bookmarkStart w:id="36" w:name="_heading=h.3rdcrjn" w:colFirst="0" w:colLast="0"/>
      <w:bookmarkStart w:id="37" w:name="_Toc100769596"/>
      <w:bookmarkEnd w:id="36"/>
      <w:r>
        <w:t>Interpretation and Recommendation</w:t>
      </w:r>
      <w:bookmarkEnd w:id="37"/>
      <w:r w:rsidR="002E10D5">
        <w:t>s</w:t>
      </w:r>
    </w:p>
    <w:p w14:paraId="000000B4" w14:textId="1375E209" w:rsidR="00693859" w:rsidRDefault="00720ECA">
      <w:pPr>
        <w:pStyle w:val="Titre2"/>
        <w:numPr>
          <w:ilvl w:val="2"/>
          <w:numId w:val="4"/>
        </w:numPr>
      </w:pPr>
      <w:bookmarkStart w:id="38" w:name="_heading=h.26in1rg" w:colFirst="0" w:colLast="0"/>
      <w:bookmarkStart w:id="39" w:name="_Toc100769597"/>
      <w:bookmarkEnd w:id="38"/>
      <w:r>
        <w:t>Sensitivity analysis</w:t>
      </w:r>
      <w:bookmarkEnd w:id="39"/>
    </w:p>
    <w:p w14:paraId="000000B5" w14:textId="7B2255F6" w:rsidR="00693859" w:rsidRPr="00563E50" w:rsidRDefault="00422586" w:rsidP="00563E50">
      <w:pPr>
        <w:ind w:firstLine="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evaluate the </w:t>
      </w:r>
      <w:r w:rsidR="00720ECA" w:rsidRPr="00563E50">
        <w:rPr>
          <w:rFonts w:ascii="Times New Roman" w:eastAsia="Times New Roman" w:hAnsi="Times New Roman" w:cs="Times New Roman"/>
          <w:color w:val="000000"/>
          <w:sz w:val="24"/>
          <w:szCs w:val="24"/>
        </w:rPr>
        <w:t xml:space="preserve">response of each of the systems to </w:t>
      </w:r>
      <w:r w:rsidR="00FD6E6E">
        <w:rPr>
          <w:rFonts w:ascii="Times New Roman" w:eastAsia="Times New Roman" w:hAnsi="Times New Roman" w:cs="Times New Roman"/>
          <w:color w:val="000000"/>
          <w:sz w:val="24"/>
          <w:szCs w:val="24"/>
        </w:rPr>
        <w:t xml:space="preserve">context </w:t>
      </w:r>
      <w:r w:rsidR="00720ECA" w:rsidRPr="00563E50">
        <w:rPr>
          <w:rFonts w:ascii="Times New Roman" w:eastAsia="Times New Roman" w:hAnsi="Times New Roman" w:cs="Times New Roman"/>
          <w:color w:val="000000"/>
          <w:sz w:val="24"/>
          <w:szCs w:val="24"/>
        </w:rPr>
        <w:t xml:space="preserve">variations, </w:t>
      </w:r>
      <w:r>
        <w:rPr>
          <w:rFonts w:ascii="Times New Roman" w:eastAsia="Times New Roman" w:hAnsi="Times New Roman" w:cs="Times New Roman"/>
          <w:color w:val="000000"/>
          <w:sz w:val="24"/>
          <w:szCs w:val="24"/>
        </w:rPr>
        <w:t>a sensitivity analysis has been conducted. T</w:t>
      </w:r>
      <w:r w:rsidRPr="00422586">
        <w:rPr>
          <w:rFonts w:ascii="Times New Roman" w:eastAsia="Times New Roman" w:hAnsi="Times New Roman" w:cs="Times New Roman"/>
          <w:color w:val="000000"/>
          <w:sz w:val="24"/>
          <w:szCs w:val="24"/>
        </w:rPr>
        <w:t>he sensitivity analysis consists of analyzing the results of the system against the variation of one of the parameters.</w:t>
      </w:r>
      <w:r>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This activity allows us to identify the</w:t>
      </w:r>
      <w:r w:rsidR="00AB0462">
        <w:rPr>
          <w:rFonts w:ascii="Times New Roman" w:eastAsia="Times New Roman" w:hAnsi="Times New Roman" w:cs="Times New Roman"/>
          <w:color w:val="000000"/>
          <w:sz w:val="24"/>
          <w:szCs w:val="24"/>
        </w:rPr>
        <w:t xml:space="preserve"> </w:t>
      </w:r>
      <w:r w:rsidR="00FB70ED" w:rsidRPr="00FB70ED">
        <w:rPr>
          <w:rFonts w:ascii="Times New Roman" w:eastAsia="Times New Roman" w:hAnsi="Times New Roman" w:cs="Times New Roman"/>
          <w:color w:val="000000"/>
          <w:sz w:val="24"/>
          <w:szCs w:val="24"/>
        </w:rPr>
        <w:t>key contextual parameters that affect the results of the evaluation.</w:t>
      </w:r>
      <w:r w:rsidR="00FB70ED">
        <w:rPr>
          <w:rFonts w:ascii="Times New Roman" w:eastAsia="Times New Roman" w:hAnsi="Times New Roman" w:cs="Times New Roman"/>
          <w:color w:val="000000"/>
          <w:sz w:val="24"/>
          <w:szCs w:val="24"/>
        </w:rPr>
        <w:t xml:space="preserve"> These results can be</w:t>
      </w:r>
      <w:r w:rsidR="00FB70ED" w:rsidRPr="00FB70ED">
        <w:rPr>
          <w:rFonts w:ascii="Times New Roman" w:eastAsia="Times New Roman" w:hAnsi="Times New Roman" w:cs="Times New Roman"/>
          <w:color w:val="000000"/>
          <w:sz w:val="24"/>
          <w:szCs w:val="24"/>
        </w:rPr>
        <w:t xml:space="preserve"> </w:t>
      </w:r>
      <w:r w:rsidR="00FB70ED" w:rsidRPr="00563E50">
        <w:rPr>
          <w:rFonts w:ascii="Times New Roman" w:eastAsia="Times New Roman" w:hAnsi="Times New Roman" w:cs="Times New Roman"/>
          <w:color w:val="000000"/>
          <w:sz w:val="24"/>
          <w:szCs w:val="24"/>
        </w:rPr>
        <w:t>favorable</w:t>
      </w:r>
      <w:r w:rsidR="00720ECA" w:rsidRPr="00563E50">
        <w:rPr>
          <w:rFonts w:ascii="Times New Roman" w:eastAsia="Times New Roman" w:hAnsi="Times New Roman" w:cs="Times New Roman"/>
          <w:color w:val="000000"/>
          <w:sz w:val="24"/>
          <w:szCs w:val="24"/>
        </w:rPr>
        <w:t xml:space="preserve"> as well as negative, being able to identify the effect called transfer of impacts. This effect consists in the fact that while in a specific impact category a reduction in the level of </w:t>
      </w:r>
      <w:r w:rsidR="00720ECA" w:rsidRPr="00563E50">
        <w:rPr>
          <w:rFonts w:ascii="Times New Roman" w:eastAsia="Times New Roman" w:hAnsi="Times New Roman" w:cs="Times New Roman"/>
          <w:color w:val="000000"/>
          <w:sz w:val="24"/>
          <w:szCs w:val="24"/>
        </w:rPr>
        <w:lastRenderedPageBreak/>
        <w:t xml:space="preserve">emissions is achieved through a change of parameters (technology, raw material, process, type of energy), at the same time there is one or multiple impacts in which an increase in </w:t>
      </w:r>
      <w:r w:rsidR="006D20ED">
        <w:rPr>
          <w:rFonts w:ascii="Times New Roman" w:eastAsia="Times New Roman" w:hAnsi="Times New Roman" w:cs="Times New Roman"/>
          <w:color w:val="000000"/>
          <w:sz w:val="24"/>
          <w:szCs w:val="24"/>
        </w:rPr>
        <w:t xml:space="preserve">the </w:t>
      </w:r>
      <w:r w:rsidR="00720ECA" w:rsidRPr="00563E50">
        <w:rPr>
          <w:rFonts w:ascii="Times New Roman" w:eastAsia="Times New Roman" w:hAnsi="Times New Roman" w:cs="Times New Roman"/>
          <w:color w:val="000000"/>
          <w:sz w:val="24"/>
          <w:szCs w:val="24"/>
        </w:rPr>
        <w:t>emissions or impacts produced can be reflected. This effect (impact transfer) is fundamental when proposing improvements in products or services.</w:t>
      </w:r>
    </w:p>
    <w:p w14:paraId="000000B6" w14:textId="63F204DD" w:rsidR="00693859" w:rsidRDefault="00422586" w:rsidP="00563E5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to</w:t>
      </w:r>
      <w:r w:rsidR="00720ECA">
        <w:rPr>
          <w:rFonts w:ascii="Times New Roman" w:eastAsia="Times New Roman" w:hAnsi="Times New Roman" w:cs="Times New Roman"/>
          <w:sz w:val="24"/>
          <w:szCs w:val="24"/>
        </w:rPr>
        <w:t xml:space="preserve"> have a better visualization of the transfer of impacts, the complete set of impacts evaluated by the </w:t>
      </w:r>
      <w:proofErr w:type="spellStart"/>
      <w:r w:rsidR="00720ECA">
        <w:rPr>
          <w:rFonts w:ascii="Times New Roman" w:eastAsia="Times New Roman" w:hAnsi="Times New Roman" w:cs="Times New Roman"/>
          <w:sz w:val="24"/>
          <w:szCs w:val="24"/>
        </w:rPr>
        <w:t>ReCiPe</w:t>
      </w:r>
      <w:proofErr w:type="spellEnd"/>
      <w:r w:rsidR="00720ECA">
        <w:rPr>
          <w:rFonts w:ascii="Times New Roman" w:eastAsia="Times New Roman" w:hAnsi="Times New Roman" w:cs="Times New Roman"/>
          <w:sz w:val="24"/>
          <w:szCs w:val="24"/>
        </w:rPr>
        <w:t xml:space="preserve"> (H) methodology </w:t>
      </w:r>
      <w:r>
        <w:rPr>
          <w:rFonts w:ascii="Times New Roman" w:eastAsia="Times New Roman" w:hAnsi="Times New Roman" w:cs="Times New Roman"/>
          <w:sz w:val="24"/>
          <w:szCs w:val="24"/>
        </w:rPr>
        <w:t>have been</w:t>
      </w:r>
      <w:r w:rsidR="00720ECA">
        <w:rPr>
          <w:rFonts w:ascii="Times New Roman" w:eastAsia="Times New Roman" w:hAnsi="Times New Roman" w:cs="Times New Roman"/>
          <w:sz w:val="24"/>
          <w:szCs w:val="24"/>
        </w:rPr>
        <w:t xml:space="preserve"> </w:t>
      </w:r>
      <w:proofErr w:type="gramStart"/>
      <w:r w:rsidR="00720ECA">
        <w:rPr>
          <w:rFonts w:ascii="Times New Roman" w:eastAsia="Times New Roman" w:hAnsi="Times New Roman" w:cs="Times New Roman"/>
          <w:sz w:val="24"/>
          <w:szCs w:val="24"/>
        </w:rPr>
        <w:t>taken into account</w:t>
      </w:r>
      <w:proofErr w:type="gramEnd"/>
      <w:r w:rsidR="00720ECA">
        <w:rPr>
          <w:rFonts w:ascii="Times New Roman" w:eastAsia="Times New Roman" w:hAnsi="Times New Roman" w:cs="Times New Roman"/>
          <w:sz w:val="24"/>
          <w:szCs w:val="24"/>
        </w:rPr>
        <w:t>.</w:t>
      </w:r>
    </w:p>
    <w:p w14:paraId="000000B7" w14:textId="77777777" w:rsidR="00693859" w:rsidRDefault="00720ECA">
      <w:pPr>
        <w:pStyle w:val="Titre2"/>
        <w:numPr>
          <w:ilvl w:val="3"/>
          <w:numId w:val="4"/>
        </w:numPr>
        <w:ind w:hanging="648"/>
        <w:rPr>
          <w:i/>
        </w:rPr>
      </w:pPr>
      <w:bookmarkStart w:id="40" w:name="_Toc100769598"/>
      <w:r>
        <w:rPr>
          <w:i/>
        </w:rPr>
        <w:t>Location of PLA production</w:t>
      </w:r>
      <w:bookmarkEnd w:id="40"/>
    </w:p>
    <w:p w14:paraId="000000B8" w14:textId="2B68912C" w:rsidR="00693859" w:rsidRPr="00563E50" w:rsidRDefault="00422586" w:rsidP="00550071">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recen</w:t>
      </w:r>
      <w:r w:rsidR="0055007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project </w:t>
      </w:r>
      <w:r w:rsidR="00615E06" w:rsidRPr="00615E06">
        <w:rPr>
          <w:rFonts w:ascii="Times New Roman" w:eastAsia="Times New Roman" w:hAnsi="Times New Roman" w:cs="Times New Roman"/>
          <w:color w:val="000000"/>
          <w:sz w:val="24"/>
          <w:szCs w:val="24"/>
        </w:rPr>
        <w:t xml:space="preserve">by Total Corbion </w:t>
      </w:r>
      <w:r>
        <w:rPr>
          <w:rFonts w:ascii="Times New Roman" w:eastAsia="Times New Roman" w:hAnsi="Times New Roman" w:cs="Times New Roman"/>
          <w:color w:val="000000"/>
          <w:sz w:val="24"/>
          <w:szCs w:val="24"/>
        </w:rPr>
        <w:t>has been proposed</w:t>
      </w:r>
      <w:r w:rsidR="00615E06">
        <w:rPr>
          <w:rFonts w:ascii="Times New Roman" w:eastAsia="Times New Roman" w:hAnsi="Times New Roman" w:cs="Times New Roman"/>
          <w:color w:val="000000"/>
          <w:sz w:val="24"/>
          <w:szCs w:val="24"/>
        </w:rPr>
        <w:t xml:space="preserve"> </w:t>
      </w:r>
      <w:r w:rsidR="00550071">
        <w:rPr>
          <w:rFonts w:ascii="Times New Roman" w:eastAsia="Times New Roman" w:hAnsi="Times New Roman" w:cs="Times New Roman"/>
          <w:color w:val="000000"/>
          <w:sz w:val="24"/>
          <w:szCs w:val="24"/>
        </w:rPr>
        <w:t>in</w:t>
      </w:r>
      <w:r w:rsidR="004059B9">
        <w:rPr>
          <w:rFonts w:ascii="Times New Roman" w:eastAsia="Times New Roman" w:hAnsi="Times New Roman" w:cs="Times New Roman"/>
          <w:color w:val="000000"/>
          <w:sz w:val="24"/>
          <w:szCs w:val="24"/>
        </w:rPr>
        <w:t xml:space="preserve"> </w:t>
      </w:r>
      <w:proofErr w:type="spellStart"/>
      <w:r w:rsidR="00615E06">
        <w:rPr>
          <w:rFonts w:ascii="Times New Roman" w:eastAsia="Times New Roman" w:hAnsi="Times New Roman" w:cs="Times New Roman"/>
          <w:color w:val="000000"/>
          <w:sz w:val="24"/>
          <w:szCs w:val="24"/>
        </w:rPr>
        <w:t>Grandpuits</w:t>
      </w:r>
      <w:proofErr w:type="spellEnd"/>
      <w:r w:rsidR="00615E06">
        <w:rPr>
          <w:rFonts w:ascii="Times New Roman" w:eastAsia="Times New Roman" w:hAnsi="Times New Roman" w:cs="Times New Roman"/>
          <w:color w:val="000000"/>
          <w:sz w:val="24"/>
          <w:szCs w:val="24"/>
        </w:rPr>
        <w:t xml:space="preserve"> (Seine-et-Marne). The purpose of this project is </w:t>
      </w:r>
      <w:r w:rsidR="00B42A82">
        <w:rPr>
          <w:rFonts w:ascii="Times New Roman" w:eastAsia="Times New Roman" w:hAnsi="Times New Roman" w:cs="Times New Roman"/>
          <w:color w:val="000000"/>
          <w:sz w:val="24"/>
          <w:szCs w:val="24"/>
        </w:rPr>
        <w:t xml:space="preserve">to </w:t>
      </w:r>
      <w:r w:rsidR="00615E06" w:rsidRPr="00563E50">
        <w:rPr>
          <w:rFonts w:ascii="Times New Roman" w:eastAsia="Times New Roman" w:hAnsi="Times New Roman" w:cs="Times New Roman"/>
          <w:color w:val="000000"/>
          <w:sz w:val="24"/>
          <w:szCs w:val="24"/>
        </w:rPr>
        <w:t>build</w:t>
      </w:r>
      <w:r w:rsidR="00615E06">
        <w:rPr>
          <w:rFonts w:ascii="Times New Roman" w:eastAsia="Times New Roman" w:hAnsi="Times New Roman" w:cs="Times New Roman"/>
          <w:color w:val="000000"/>
          <w:sz w:val="24"/>
          <w:szCs w:val="24"/>
        </w:rPr>
        <w:t xml:space="preserve"> </w:t>
      </w:r>
      <w:r w:rsidR="00615E06" w:rsidRPr="00563E50">
        <w:rPr>
          <w:rFonts w:ascii="Times New Roman" w:eastAsia="Times New Roman" w:hAnsi="Times New Roman" w:cs="Times New Roman"/>
          <w:color w:val="000000"/>
          <w:sz w:val="24"/>
          <w:szCs w:val="24"/>
        </w:rPr>
        <w:t xml:space="preserve">a polylactic acid (PLA) production plant </w:t>
      </w:r>
      <w:r w:rsidR="00615E06">
        <w:rPr>
          <w:rFonts w:ascii="Times New Roman" w:eastAsia="Times New Roman" w:hAnsi="Times New Roman" w:cs="Times New Roman"/>
          <w:color w:val="000000"/>
          <w:sz w:val="24"/>
          <w:szCs w:val="24"/>
        </w:rPr>
        <w:t>w</w:t>
      </w:r>
      <w:r w:rsidR="00615E06" w:rsidRPr="00615E06">
        <w:rPr>
          <w:rFonts w:ascii="Times New Roman" w:eastAsia="Times New Roman" w:hAnsi="Times New Roman" w:cs="Times New Roman"/>
          <w:color w:val="000000"/>
          <w:sz w:val="24"/>
          <w:szCs w:val="24"/>
        </w:rPr>
        <w:t>ith a capacity of up to 100,000 tons per year</w:t>
      </w:r>
      <w:r w:rsidR="00B42A82">
        <w:rPr>
          <w:rFonts w:ascii="Times New Roman" w:eastAsia="Times New Roman" w:hAnsi="Times New Roman" w:cs="Times New Roman"/>
          <w:color w:val="000000"/>
          <w:sz w:val="24"/>
          <w:szCs w:val="24"/>
        </w:rPr>
        <w:t>.</w:t>
      </w:r>
      <w:r w:rsidR="00615E06" w:rsidRPr="00615E06">
        <w:rPr>
          <w:rFonts w:ascii="Times New Roman" w:eastAsia="Times New Roman" w:hAnsi="Times New Roman" w:cs="Times New Roman"/>
          <w:color w:val="000000"/>
          <w:sz w:val="24"/>
          <w:szCs w:val="24"/>
        </w:rPr>
        <w:t xml:space="preserve"> </w:t>
      </w:r>
      <w:r w:rsidR="00B42A82">
        <w:rPr>
          <w:rFonts w:ascii="Times New Roman" w:eastAsia="Times New Roman" w:hAnsi="Times New Roman" w:cs="Times New Roman"/>
          <w:color w:val="000000"/>
          <w:sz w:val="24"/>
          <w:szCs w:val="24"/>
        </w:rPr>
        <w:t>T</w:t>
      </w:r>
      <w:r w:rsidR="00615E06" w:rsidRPr="00615E06">
        <w:rPr>
          <w:rFonts w:ascii="Times New Roman" w:eastAsia="Times New Roman" w:hAnsi="Times New Roman" w:cs="Times New Roman"/>
          <w:color w:val="000000"/>
          <w:sz w:val="24"/>
          <w:szCs w:val="24"/>
        </w:rPr>
        <w:t xml:space="preserve">his first European plant is to be installed </w:t>
      </w:r>
      <w:r w:rsidR="00550071" w:rsidRPr="00563E50">
        <w:rPr>
          <w:rFonts w:ascii="Times New Roman" w:eastAsia="Times New Roman" w:hAnsi="Times New Roman" w:cs="Times New Roman"/>
          <w:color w:val="000000"/>
          <w:sz w:val="24"/>
          <w:szCs w:val="24"/>
        </w:rPr>
        <w:t>in France</w:t>
      </w:r>
      <w:r w:rsidR="00550071">
        <w:rPr>
          <w:rStyle w:val="Appelnotedebasdep"/>
          <w:rFonts w:ascii="Times New Roman" w:eastAsia="Times New Roman" w:hAnsi="Times New Roman" w:cs="Times New Roman"/>
          <w:color w:val="000000"/>
          <w:sz w:val="24"/>
          <w:szCs w:val="24"/>
        </w:rPr>
        <w:footnoteReference w:id="4"/>
      </w:r>
      <w:r w:rsidR="00550071">
        <w:rPr>
          <w:rFonts w:ascii="Times New Roman" w:eastAsia="Times New Roman" w:hAnsi="Times New Roman" w:cs="Times New Roman"/>
          <w:color w:val="000000"/>
          <w:sz w:val="24"/>
          <w:szCs w:val="24"/>
        </w:rPr>
        <w:t xml:space="preserve">. Considering this, a sensitivity analysis has been performed for this scenario. </w:t>
      </w:r>
      <w:r w:rsidR="00B42A82">
        <w:rPr>
          <w:rFonts w:ascii="Times New Roman" w:eastAsia="Times New Roman" w:hAnsi="Times New Roman" w:cs="Times New Roman"/>
          <w:color w:val="000000"/>
          <w:sz w:val="24"/>
          <w:szCs w:val="24"/>
        </w:rPr>
        <w:t xml:space="preserve">In </w:t>
      </w:r>
      <w:r w:rsidR="00550071">
        <w:rPr>
          <w:rFonts w:ascii="Times New Roman" w:eastAsia="Times New Roman" w:hAnsi="Times New Roman" w:cs="Times New Roman"/>
          <w:color w:val="000000"/>
          <w:sz w:val="24"/>
          <w:szCs w:val="24"/>
        </w:rPr>
        <w:t xml:space="preserve">this new scenario, the </w:t>
      </w:r>
      <w:r w:rsidR="00DC137D">
        <w:rPr>
          <w:rFonts w:ascii="Times New Roman" w:eastAsia="Times New Roman" w:hAnsi="Times New Roman" w:cs="Times New Roman"/>
          <w:color w:val="000000"/>
          <w:sz w:val="24"/>
          <w:szCs w:val="24"/>
        </w:rPr>
        <w:t>PLA</w:t>
      </w:r>
      <w:r w:rsidR="00550071">
        <w:rPr>
          <w:rFonts w:ascii="Times New Roman" w:eastAsia="Times New Roman" w:hAnsi="Times New Roman" w:cs="Times New Roman"/>
          <w:color w:val="000000"/>
          <w:sz w:val="24"/>
          <w:szCs w:val="24"/>
        </w:rPr>
        <w:t xml:space="preserve"> production facility </w:t>
      </w:r>
      <w:r w:rsidR="00324CF6">
        <w:rPr>
          <w:rFonts w:ascii="Times New Roman" w:eastAsia="Times New Roman" w:hAnsi="Times New Roman" w:cs="Times New Roman"/>
          <w:color w:val="000000"/>
          <w:sz w:val="24"/>
          <w:szCs w:val="24"/>
        </w:rPr>
        <w:t>is situated</w:t>
      </w:r>
      <w:r w:rsidR="00550071">
        <w:rPr>
          <w:rFonts w:ascii="Times New Roman" w:eastAsia="Times New Roman" w:hAnsi="Times New Roman" w:cs="Times New Roman"/>
          <w:color w:val="000000"/>
          <w:sz w:val="24"/>
          <w:szCs w:val="24"/>
        </w:rPr>
        <w:t xml:space="preserve"> in France</w:t>
      </w:r>
      <w:r w:rsidR="00DC137D">
        <w:rPr>
          <w:rFonts w:ascii="Times New Roman" w:eastAsia="Times New Roman" w:hAnsi="Times New Roman" w:cs="Times New Roman"/>
          <w:color w:val="000000"/>
          <w:sz w:val="24"/>
          <w:szCs w:val="24"/>
        </w:rPr>
        <w:t xml:space="preserve"> </w:t>
      </w:r>
      <w:r w:rsidR="00DC137D" w:rsidRPr="00DC137D">
        <w:rPr>
          <w:rFonts w:ascii="Times New Roman" w:eastAsia="Times New Roman" w:hAnsi="Times New Roman" w:cs="Times New Roman"/>
          <w:color w:val="000000"/>
          <w:sz w:val="24"/>
          <w:szCs w:val="24"/>
        </w:rPr>
        <w:t>at To</w:t>
      </w:r>
      <w:r w:rsidR="00DC137D">
        <w:rPr>
          <w:rFonts w:ascii="Times New Roman" w:eastAsia="Times New Roman" w:hAnsi="Times New Roman" w:cs="Times New Roman"/>
          <w:color w:val="000000"/>
          <w:sz w:val="24"/>
          <w:szCs w:val="24"/>
        </w:rPr>
        <w:t>tal</w:t>
      </w:r>
      <w:r w:rsidR="00DC137D" w:rsidRPr="00DC137D">
        <w:rPr>
          <w:rFonts w:ascii="Times New Roman" w:eastAsia="Times New Roman" w:hAnsi="Times New Roman" w:cs="Times New Roman"/>
          <w:color w:val="000000"/>
          <w:sz w:val="24"/>
          <w:szCs w:val="24"/>
        </w:rPr>
        <w:t xml:space="preserve">'s </w:t>
      </w:r>
      <w:proofErr w:type="spellStart"/>
      <w:r w:rsidR="00DC137D" w:rsidRPr="00DC137D">
        <w:rPr>
          <w:rFonts w:ascii="Times New Roman" w:eastAsia="Times New Roman" w:hAnsi="Times New Roman" w:cs="Times New Roman"/>
          <w:color w:val="000000"/>
          <w:sz w:val="24"/>
          <w:szCs w:val="24"/>
        </w:rPr>
        <w:t>Grandpuits</w:t>
      </w:r>
      <w:proofErr w:type="spellEnd"/>
      <w:r w:rsidR="00DC137D" w:rsidRPr="00DC137D">
        <w:rPr>
          <w:rFonts w:ascii="Times New Roman" w:eastAsia="Times New Roman" w:hAnsi="Times New Roman" w:cs="Times New Roman"/>
          <w:color w:val="000000"/>
          <w:sz w:val="24"/>
          <w:szCs w:val="24"/>
        </w:rPr>
        <w:t xml:space="preserve"> facility</w:t>
      </w:r>
      <w:r w:rsidR="00DC137D">
        <w:rPr>
          <w:rFonts w:ascii="Times New Roman" w:eastAsia="Times New Roman" w:hAnsi="Times New Roman" w:cs="Times New Roman"/>
          <w:color w:val="000000"/>
          <w:sz w:val="24"/>
          <w:szCs w:val="24"/>
        </w:rPr>
        <w:t>.</w:t>
      </w:r>
    </w:p>
    <w:p w14:paraId="000000B9" w14:textId="1C32EDFB" w:rsidR="00693859" w:rsidRPr="00563E50" w:rsidRDefault="00D038FC"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193157">
        <w:rPr>
          <w:rFonts w:ascii="Times New Roman" w:eastAsia="Times New Roman" w:hAnsi="Times New Roman" w:cs="Times New Roman"/>
          <w:color w:val="000000"/>
          <w:sz w:val="24"/>
          <w:szCs w:val="24"/>
        </w:rPr>
        <w:t>4</w:t>
      </w:r>
      <w:r w:rsidR="00720ECA" w:rsidRPr="00563E50">
        <w:rPr>
          <w:rFonts w:ascii="Times New Roman" w:eastAsia="Times New Roman" w:hAnsi="Times New Roman" w:cs="Times New Roman"/>
          <w:color w:val="000000"/>
          <w:sz w:val="24"/>
          <w:szCs w:val="24"/>
        </w:rPr>
        <w:t xml:space="preserve"> shows the result of the change in the location of the PLA production plant (</w:t>
      </w:r>
      <w:r w:rsidR="00324CF6">
        <w:rPr>
          <w:rFonts w:ascii="Times New Roman" w:eastAsia="Times New Roman" w:hAnsi="Times New Roman" w:cs="Times New Roman"/>
          <w:color w:val="000000"/>
          <w:sz w:val="24"/>
          <w:szCs w:val="24"/>
        </w:rPr>
        <w:t xml:space="preserve">from the </w:t>
      </w:r>
      <w:r w:rsidR="00720ECA" w:rsidRPr="00563E50">
        <w:rPr>
          <w:rFonts w:ascii="Times New Roman" w:eastAsia="Times New Roman" w:hAnsi="Times New Roman" w:cs="Times New Roman"/>
          <w:color w:val="000000"/>
          <w:sz w:val="24"/>
          <w:szCs w:val="24"/>
        </w:rPr>
        <w:t xml:space="preserve">United States to France). To represent the sensitivity of the system, only the first scenario was considered because it has a logistics chain with less impact than </w:t>
      </w:r>
      <w:r w:rsidR="00324CF6">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cenario 2</w:t>
      </w:r>
      <w:r w:rsidR="00CA0C1E">
        <w:rPr>
          <w:rFonts w:ascii="Times New Roman" w:eastAsia="Times New Roman" w:hAnsi="Times New Roman" w:cs="Times New Roman"/>
          <w:color w:val="000000"/>
          <w:sz w:val="24"/>
          <w:szCs w:val="24"/>
        </w:rPr>
        <w:t>.</w:t>
      </w:r>
      <w:r w:rsidR="00CA0C1E" w:rsidRPr="00563E50">
        <w:rPr>
          <w:rFonts w:ascii="Times New Roman" w:eastAsia="Times New Roman" w:hAnsi="Times New Roman" w:cs="Times New Roman"/>
          <w:color w:val="000000"/>
          <w:sz w:val="24"/>
          <w:szCs w:val="24"/>
        </w:rPr>
        <w:t xml:space="preserve"> </w:t>
      </w:r>
      <w:r w:rsidR="00CA0C1E">
        <w:rPr>
          <w:rFonts w:ascii="Times New Roman" w:eastAsia="Times New Roman" w:hAnsi="Times New Roman" w:cs="Times New Roman"/>
          <w:color w:val="000000"/>
          <w:sz w:val="24"/>
          <w:szCs w:val="24"/>
        </w:rPr>
        <w:t>Thus,</w:t>
      </w:r>
      <w:r w:rsidR="00CA0C1E"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it is interesting to see the changes with respect to this scenario. As can be </w:t>
      </w:r>
      <w:r w:rsidR="00550071">
        <w:rPr>
          <w:rFonts w:ascii="Times New Roman" w:eastAsia="Times New Roman" w:hAnsi="Times New Roman" w:cs="Times New Roman"/>
          <w:color w:val="000000"/>
          <w:sz w:val="24"/>
          <w:szCs w:val="24"/>
        </w:rPr>
        <w:t>observed</w:t>
      </w:r>
      <w:r w:rsidR="00720ECA" w:rsidRPr="00563E50">
        <w:rPr>
          <w:rFonts w:ascii="Times New Roman" w:eastAsia="Times New Roman" w:hAnsi="Times New Roman" w:cs="Times New Roman"/>
          <w:color w:val="000000"/>
          <w:sz w:val="24"/>
          <w:szCs w:val="24"/>
        </w:rPr>
        <w:t>, the result has a relatively small variation. Even though an improvement was obtained in some categories</w:t>
      </w:r>
      <w:r w:rsidR="00324CF6">
        <w:rPr>
          <w:rFonts w:ascii="Times New Roman" w:eastAsia="Times New Roman" w:hAnsi="Times New Roman" w:cs="Times New Roman"/>
          <w:color w:val="000000"/>
          <w:sz w:val="24"/>
          <w:szCs w:val="24"/>
        </w:rPr>
        <w:t>,</w:t>
      </w:r>
      <w:r w:rsidR="00720ECA" w:rsidRPr="00563E50">
        <w:rPr>
          <w:rFonts w:ascii="Times New Roman" w:eastAsia="Times New Roman" w:hAnsi="Times New Roman" w:cs="Times New Roman"/>
          <w:color w:val="000000"/>
          <w:sz w:val="24"/>
          <w:szCs w:val="24"/>
        </w:rPr>
        <w:t xml:space="preserve"> such as particle formation, use of fossil raw materials</w:t>
      </w:r>
      <w:r w:rsidR="00324CF6">
        <w:rPr>
          <w:rFonts w:ascii="Times New Roman" w:eastAsia="Times New Roman" w:hAnsi="Times New Roman" w:cs="Times New Roman"/>
          <w:color w:val="000000"/>
          <w:sz w:val="24"/>
          <w:szCs w:val="24"/>
        </w:rPr>
        <w:t>,</w:t>
      </w:r>
      <w:r w:rsidR="00720ECA" w:rsidRPr="00563E50">
        <w:rPr>
          <w:rFonts w:ascii="Times New Roman" w:eastAsia="Times New Roman" w:hAnsi="Times New Roman" w:cs="Times New Roman"/>
          <w:color w:val="000000"/>
          <w:sz w:val="24"/>
          <w:szCs w:val="24"/>
        </w:rPr>
        <w:t xml:space="preserve"> or ozone depletion, the result is relatively small. The impact was not greatly reduced with respect to </w:t>
      </w:r>
      <w:r w:rsidR="00324CF6">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 xml:space="preserve">cenario 1 because PLA production is the main source of impact in this scenario. </w:t>
      </w:r>
    </w:p>
    <w:p w14:paraId="000000BB" w14:textId="043C8A54" w:rsidR="00693859" w:rsidRDefault="005B0C39" w:rsidP="00563E50">
      <w:pPr>
        <w:ind w:firstLine="360"/>
        <w:jc w:val="both"/>
        <w:rPr>
          <w:rFonts w:ascii="Times New Roman" w:eastAsia="Times New Roman" w:hAnsi="Times New Roman" w:cs="Times New Roman"/>
          <w:sz w:val="24"/>
          <w:szCs w:val="24"/>
        </w:rPr>
      </w:pPr>
      <w:commentRangeStart w:id="41"/>
      <w:r>
        <w:rPr>
          <w:noProof/>
          <w:lang w:val="en-GB" w:eastAsia="en-GB"/>
        </w:rPr>
        <w:drawing>
          <wp:anchor distT="0" distB="0" distL="114300" distR="114300" simplePos="0" relativeHeight="251657217" behindDoc="0" locked="1" layoutInCell="1" hidden="0" allowOverlap="1" wp14:anchorId="5E3A8F6D" wp14:editId="4E3E870E">
            <wp:simplePos x="0" y="0"/>
            <wp:positionH relativeFrom="column">
              <wp:posOffset>183929</wp:posOffset>
            </wp:positionH>
            <wp:positionV relativeFrom="paragraph">
              <wp:posOffset>1317460</wp:posOffset>
            </wp:positionV>
            <wp:extent cx="5184000" cy="2862000"/>
            <wp:effectExtent l="0" t="0" r="0" b="0"/>
            <wp:wrapTopAndBottom distT="0" distB="0"/>
            <wp:docPr id="510385294" name="image2.png"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barras&#10;&#10;Descripción generada automáticamente"/>
                    <pic:cNvPicPr preferRelativeResize="0"/>
                  </pic:nvPicPr>
                  <pic:blipFill>
                    <a:blip r:embed="rId16"/>
                    <a:srcRect/>
                    <a:stretch>
                      <a:fillRect/>
                    </a:stretch>
                  </pic:blipFill>
                  <pic:spPr>
                    <a:xfrm>
                      <a:off x="0" y="0"/>
                      <a:ext cx="5184000" cy="2862000"/>
                    </a:xfrm>
                    <a:prstGeom prst="rect">
                      <a:avLst/>
                    </a:prstGeom>
                    <a:ln/>
                  </pic:spPr>
                </pic:pic>
              </a:graphicData>
            </a:graphic>
            <wp14:sizeRelH relativeFrom="margin">
              <wp14:pctWidth>0</wp14:pctWidth>
            </wp14:sizeRelH>
            <wp14:sizeRelV relativeFrom="margin">
              <wp14:pctHeight>0</wp14:pctHeight>
            </wp14:sizeRelV>
          </wp:anchor>
        </w:drawing>
      </w:r>
      <w:commentRangeEnd w:id="41"/>
      <w:r w:rsidR="008D0D75">
        <w:rPr>
          <w:rStyle w:val="Marquedecommentaire"/>
        </w:rPr>
        <w:commentReference w:id="41"/>
      </w:r>
      <w:r w:rsidR="00563E50">
        <w:rPr>
          <w:noProof/>
          <w:lang w:val="en-GB" w:eastAsia="en-GB"/>
        </w:rPr>
        <mc:AlternateContent>
          <mc:Choice Requires="wps">
            <w:drawing>
              <wp:anchor distT="0" distB="0" distL="114300" distR="114300" simplePos="0" relativeHeight="251657222" behindDoc="0" locked="0" layoutInCell="1" allowOverlap="1" wp14:anchorId="0F32949F" wp14:editId="4FD00DA9">
                <wp:simplePos x="0" y="0"/>
                <wp:positionH relativeFrom="column">
                  <wp:posOffset>155547</wp:posOffset>
                </wp:positionH>
                <wp:positionV relativeFrom="paragraph">
                  <wp:posOffset>4283075</wp:posOffset>
                </wp:positionV>
                <wp:extent cx="538226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382260" cy="635"/>
                        </a:xfrm>
                        <a:prstGeom prst="rect">
                          <a:avLst/>
                        </a:prstGeom>
                        <a:solidFill>
                          <a:prstClr val="white"/>
                        </a:solidFill>
                        <a:ln>
                          <a:noFill/>
                        </a:ln>
                      </wps:spPr>
                      <wps:txbx>
                        <w:txbxContent>
                          <w:p w14:paraId="09377482" w14:textId="694A2BD2" w:rsidR="00147EEF" w:rsidRPr="001B2F4A" w:rsidRDefault="00147EEF" w:rsidP="00470845">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rPr>
                              <w:t xml:space="preserve"> </w:t>
                            </w:r>
                            <w:r>
                              <w:rPr>
                                <w:rFonts w:ascii="Times New Roman" w:hAnsi="Times New Roman" w:cs="Times New Roman"/>
                              </w:rPr>
                              <w:t>4</w:t>
                            </w:r>
                            <w:r w:rsidRPr="001B2F4A">
                              <w:rPr>
                                <w:rFonts w:ascii="Times New Roman" w:hAnsi="Times New Roman" w:cs="Times New Roman"/>
                              </w:rPr>
                              <w:t>: Sensitivity analysis</w:t>
                            </w:r>
                            <w:ins w:id="42" w:author="Auteur">
                              <w:r w:rsidR="000832EF">
                                <w:rPr>
                                  <w:rFonts w:ascii="Times New Roman" w:hAnsi="Times New Roman" w:cs="Times New Roman"/>
                                </w:rPr>
                                <w:t xml:space="preserve"> </w:t>
                              </w:r>
                            </w:ins>
                            <w:r w:rsidR="000832EF">
                              <w:rPr>
                                <w:rFonts w:ascii="Times New Roman" w:hAnsi="Times New Roman" w:cs="Times New Roman"/>
                              </w:rPr>
                              <w:t>in</w:t>
                            </w:r>
                            <w:r w:rsidRPr="001B2F4A">
                              <w:rPr>
                                <w:rFonts w:ascii="Times New Roman" w:hAnsi="Times New Roman" w:cs="Times New Roman"/>
                              </w:rPr>
                              <w:t xml:space="preserve"> respect to the displacement of the PLA production plant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949F" id="Zone de texte 8" o:spid="_x0000_s1030" type="#_x0000_t202" style="position:absolute;left:0;text-align:left;margin-left:12.25pt;margin-top:337.25pt;width:423.8pt;height:.05pt;z-index:2516572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" stroked="f">
                <v:textbox style="mso-fit-shape-to-text:t" inset="0,0,0,0">
                  <w:txbxContent>
                    <w:p w14:paraId="09377482" w14:textId="694A2BD2" w:rsidR="00147EEF" w:rsidRPr="001B2F4A" w:rsidRDefault="00147EEF" w:rsidP="00470845">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rPr>
                        <w:t xml:space="preserve"> </w:t>
                      </w:r>
                      <w:r>
                        <w:rPr>
                          <w:rFonts w:ascii="Times New Roman" w:hAnsi="Times New Roman" w:cs="Times New Roman"/>
                        </w:rPr>
                        <w:t>4</w:t>
                      </w:r>
                      <w:r w:rsidRPr="001B2F4A">
                        <w:rPr>
                          <w:rFonts w:ascii="Times New Roman" w:hAnsi="Times New Roman" w:cs="Times New Roman"/>
                        </w:rPr>
                        <w:t>: Sensitivity analysis</w:t>
                      </w:r>
                      <w:ins w:id="43" w:author="Auteur">
                        <w:r w:rsidR="000832EF">
                          <w:rPr>
                            <w:rFonts w:ascii="Times New Roman" w:hAnsi="Times New Roman" w:cs="Times New Roman"/>
                          </w:rPr>
                          <w:t xml:space="preserve"> </w:t>
                        </w:r>
                      </w:ins>
                      <w:r w:rsidR="000832EF">
                        <w:rPr>
                          <w:rFonts w:ascii="Times New Roman" w:hAnsi="Times New Roman" w:cs="Times New Roman"/>
                        </w:rPr>
                        <w:t>in</w:t>
                      </w:r>
                      <w:r w:rsidRPr="001B2F4A">
                        <w:rPr>
                          <w:rFonts w:ascii="Times New Roman" w:hAnsi="Times New Roman" w:cs="Times New Roman"/>
                        </w:rPr>
                        <w:t xml:space="preserve"> respect to the displacement of the PLA production plant</w:t>
                      </w:r>
                    </w:p>
                  </w:txbxContent>
                </v:textbox>
                <w10:wrap type="topAndBottom"/>
              </v:shape>
            </w:pict>
          </mc:Fallback>
        </mc:AlternateContent>
      </w:r>
      <w:r w:rsidR="00B97065">
        <w:rPr>
          <w:rFonts w:ascii="Times New Roman" w:eastAsia="Times New Roman" w:hAnsi="Times New Roman" w:cs="Times New Roman"/>
          <w:sz w:val="24"/>
          <w:szCs w:val="24"/>
        </w:rPr>
        <w:t>In conclusion,</w:t>
      </w:r>
      <w:r w:rsidR="00720ECA">
        <w:rPr>
          <w:rFonts w:ascii="Times New Roman" w:eastAsia="Times New Roman" w:hAnsi="Times New Roman" w:cs="Times New Roman"/>
          <w:sz w:val="24"/>
          <w:szCs w:val="24"/>
        </w:rPr>
        <w:t xml:space="preserve"> it </w:t>
      </w:r>
      <w:r w:rsidR="00550071">
        <w:rPr>
          <w:rFonts w:ascii="Times New Roman" w:eastAsia="Times New Roman" w:hAnsi="Times New Roman" w:cs="Times New Roman"/>
          <w:sz w:val="24"/>
          <w:szCs w:val="24"/>
        </w:rPr>
        <w:t>was</w:t>
      </w:r>
      <w:r w:rsidR="00720ECA">
        <w:rPr>
          <w:rFonts w:ascii="Times New Roman" w:eastAsia="Times New Roman" w:hAnsi="Times New Roman" w:cs="Times New Roman"/>
          <w:sz w:val="24"/>
          <w:szCs w:val="24"/>
        </w:rPr>
        <w:t xml:space="preserve"> observed that there is a slight improvement in the environmental performance of the production system, but it is not sufficiently attractive with respect to the </w:t>
      </w:r>
      <w:r w:rsidR="00720ECA">
        <w:rPr>
          <w:rFonts w:ascii="Times New Roman" w:eastAsia="Times New Roman" w:hAnsi="Times New Roman" w:cs="Times New Roman"/>
          <w:sz w:val="24"/>
          <w:szCs w:val="24"/>
        </w:rPr>
        <w:lastRenderedPageBreak/>
        <w:t>level of impact obtained in the recycling of plastic to produce filament. To obtain a significant improvement, it is necessary to continue optimizing the PLA production process, which is</w:t>
      </w:r>
      <w:r w:rsidR="00C226BB">
        <w:rPr>
          <w:rFonts w:ascii="Times New Roman" w:eastAsia="Times New Roman" w:hAnsi="Times New Roman" w:cs="Times New Roman"/>
          <w:sz w:val="24"/>
          <w:szCs w:val="24"/>
        </w:rPr>
        <w:t xml:space="preserve"> enabled</w:t>
      </w:r>
      <w:r w:rsidR="00720ECA">
        <w:rPr>
          <w:rFonts w:ascii="Times New Roman" w:eastAsia="Times New Roman" w:hAnsi="Times New Roman" w:cs="Times New Roman"/>
          <w:sz w:val="24"/>
          <w:szCs w:val="24"/>
        </w:rPr>
        <w:t xml:space="preserve"> mainly by technological advances</w:t>
      </w:r>
      <w:r w:rsidR="00C226BB">
        <w:rPr>
          <w:rFonts w:ascii="Times New Roman" w:eastAsia="Times New Roman" w:hAnsi="Times New Roman" w:cs="Times New Roman"/>
          <w:sz w:val="24"/>
          <w:szCs w:val="24"/>
        </w:rPr>
        <w:t>.</w:t>
      </w:r>
      <w:r w:rsidR="00720ECA">
        <w:rPr>
          <w:rFonts w:ascii="Times New Roman" w:eastAsia="Times New Roman" w:hAnsi="Times New Roman" w:cs="Times New Roman"/>
          <w:sz w:val="24"/>
          <w:szCs w:val="24"/>
        </w:rPr>
        <w:t xml:space="preserve"> </w:t>
      </w:r>
      <w:r w:rsidR="00C226BB">
        <w:rPr>
          <w:rFonts w:ascii="Times New Roman" w:eastAsia="Times New Roman" w:hAnsi="Times New Roman" w:cs="Times New Roman"/>
          <w:sz w:val="24"/>
          <w:szCs w:val="24"/>
        </w:rPr>
        <w:t xml:space="preserve">This </w:t>
      </w:r>
      <w:r w:rsidR="00720ECA">
        <w:rPr>
          <w:rFonts w:ascii="Times New Roman" w:eastAsia="Times New Roman" w:hAnsi="Times New Roman" w:cs="Times New Roman"/>
          <w:sz w:val="24"/>
          <w:szCs w:val="24"/>
        </w:rPr>
        <w:t xml:space="preserve">can be a great solution only if it manages to identify a slight transfer of impacts. </w:t>
      </w:r>
    </w:p>
    <w:p w14:paraId="000000BC" w14:textId="00B48975" w:rsidR="00693859" w:rsidRDefault="00693859">
      <w:pPr>
        <w:jc w:val="both"/>
        <w:rPr>
          <w:rFonts w:ascii="Times New Roman" w:eastAsia="Times New Roman" w:hAnsi="Times New Roman" w:cs="Times New Roman"/>
          <w:color w:val="000000"/>
        </w:rPr>
      </w:pPr>
    </w:p>
    <w:p w14:paraId="000000BD" w14:textId="77777777" w:rsidR="00693859" w:rsidRDefault="00720ECA">
      <w:pPr>
        <w:pStyle w:val="Titre4"/>
        <w:numPr>
          <w:ilvl w:val="3"/>
          <w:numId w:val="4"/>
        </w:numPr>
        <w:ind w:hanging="648"/>
        <w:rPr>
          <w:rFonts w:ascii="Times New Roman" w:eastAsia="Times New Roman" w:hAnsi="Times New Roman" w:cs="Times New Roman"/>
          <w:color w:val="000000"/>
          <w:sz w:val="24"/>
          <w:szCs w:val="24"/>
        </w:rPr>
      </w:pPr>
      <w:bookmarkStart w:id="43" w:name="_Toc100769599"/>
      <w:r>
        <w:rPr>
          <w:rFonts w:ascii="Times New Roman" w:eastAsia="Times New Roman" w:hAnsi="Times New Roman" w:cs="Times New Roman"/>
          <w:color w:val="000000"/>
          <w:sz w:val="24"/>
          <w:szCs w:val="24"/>
        </w:rPr>
        <w:t>Energy Source</w:t>
      </w:r>
      <w:bookmarkEnd w:id="43"/>
    </w:p>
    <w:p w14:paraId="000000BE" w14:textId="77777777" w:rsidR="00693859" w:rsidRDefault="00693859">
      <w:pPr>
        <w:jc w:val="both"/>
        <w:rPr>
          <w:rFonts w:ascii="Times New Roman" w:eastAsia="Times New Roman" w:hAnsi="Times New Roman" w:cs="Times New Roman"/>
          <w:sz w:val="24"/>
          <w:szCs w:val="24"/>
        </w:rPr>
      </w:pPr>
    </w:p>
    <w:p w14:paraId="129C5628" w14:textId="5C2C6B9D" w:rsidR="00175D03" w:rsidRDefault="00550071"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presented in </w:t>
      </w:r>
      <w:r w:rsidR="00C226BB">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ection </w:t>
      </w:r>
      <w:r w:rsidR="00A93C42">
        <w:rPr>
          <w:rFonts w:ascii="Times New Roman" w:eastAsia="Times New Roman" w:hAnsi="Times New Roman" w:cs="Times New Roman"/>
          <w:color w:val="000000"/>
          <w:sz w:val="24"/>
          <w:szCs w:val="24"/>
        </w:rPr>
        <w:t>4.3.2</w:t>
      </w:r>
      <w:r>
        <w:rPr>
          <w:rFonts w:ascii="Times New Roman" w:eastAsia="Times New Roman" w:hAnsi="Times New Roman" w:cs="Times New Roman"/>
          <w:color w:val="000000"/>
          <w:sz w:val="24"/>
          <w:szCs w:val="24"/>
        </w:rPr>
        <w:t xml:space="preserve"> have shown that distributed plastic recycling </w:t>
      </w:r>
      <w:r w:rsidR="00720ECA" w:rsidRPr="00563E50">
        <w:rPr>
          <w:rFonts w:ascii="Times New Roman" w:eastAsia="Times New Roman" w:hAnsi="Times New Roman" w:cs="Times New Roman"/>
          <w:color w:val="000000"/>
          <w:sz w:val="24"/>
          <w:szCs w:val="24"/>
        </w:rPr>
        <w:t xml:space="preserve">to produce filament </w:t>
      </w:r>
      <w:r w:rsidR="00D4673F">
        <w:rPr>
          <w:rFonts w:ascii="Times New Roman" w:eastAsia="Times New Roman" w:hAnsi="Times New Roman" w:cs="Times New Roman"/>
          <w:color w:val="000000"/>
          <w:sz w:val="24"/>
          <w:szCs w:val="24"/>
        </w:rPr>
        <w:t>demonstrates</w:t>
      </w:r>
      <w:r w:rsidR="00D4673F"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broad environmental advantages compared to production from virgin plastic. In almost all impact categories it had an impact of less than 5% of the impact caused by virgin filament </w:t>
      </w:r>
      <w:r w:rsidR="00B97065">
        <w:rPr>
          <w:rFonts w:ascii="Times New Roman" w:eastAsia="Times New Roman" w:hAnsi="Times New Roman" w:cs="Times New Roman"/>
          <w:color w:val="000000"/>
          <w:sz w:val="24"/>
          <w:szCs w:val="24"/>
        </w:rPr>
        <w:t xml:space="preserve">production </w:t>
      </w:r>
      <w:r w:rsidR="00720ECA" w:rsidRPr="00563E50">
        <w:rPr>
          <w:rFonts w:ascii="Times New Roman" w:eastAsia="Times New Roman" w:hAnsi="Times New Roman" w:cs="Times New Roman"/>
          <w:color w:val="000000"/>
          <w:sz w:val="24"/>
          <w:szCs w:val="24"/>
        </w:rPr>
        <w:t xml:space="preserve">systems, except in the category related to the emission of radioactive particles. </w:t>
      </w:r>
      <w:r w:rsidR="00D473BF" w:rsidRPr="00D473BF">
        <w:rPr>
          <w:rFonts w:ascii="Times New Roman" w:eastAsia="Times New Roman" w:hAnsi="Times New Roman" w:cs="Times New Roman"/>
          <w:color w:val="000000"/>
          <w:sz w:val="24"/>
          <w:szCs w:val="24"/>
        </w:rPr>
        <w:t xml:space="preserve">These emissions are closely related to the production of electricity from nuclear energy, which in France accounts for </w:t>
      </w:r>
      <w:r w:rsidR="00175D03">
        <w:rPr>
          <w:rFonts w:ascii="Times New Roman" w:eastAsia="Times New Roman" w:hAnsi="Times New Roman" w:cs="Times New Roman"/>
          <w:color w:val="000000"/>
          <w:sz w:val="24"/>
          <w:szCs w:val="24"/>
        </w:rPr>
        <w:t>68</w:t>
      </w:r>
      <w:r w:rsidR="00D473BF" w:rsidRPr="00D473BF">
        <w:rPr>
          <w:rFonts w:ascii="Times New Roman" w:eastAsia="Times New Roman" w:hAnsi="Times New Roman" w:cs="Times New Roman"/>
          <w:color w:val="000000"/>
          <w:sz w:val="24"/>
          <w:szCs w:val="24"/>
        </w:rPr>
        <w:t>% of the total energy produced in the country.</w:t>
      </w:r>
      <w:r w:rsidR="00D473BF">
        <w:rPr>
          <w:rFonts w:ascii="Times New Roman" w:eastAsia="Times New Roman" w:hAnsi="Times New Roman" w:cs="Times New Roman"/>
          <w:color w:val="000000"/>
          <w:sz w:val="24"/>
          <w:szCs w:val="24"/>
        </w:rPr>
        <w:t xml:space="preserve"> </w:t>
      </w:r>
      <w:r w:rsidR="00175D03" w:rsidRPr="00175D03">
        <w:rPr>
          <w:rFonts w:ascii="Times New Roman" w:eastAsia="Times New Roman" w:hAnsi="Times New Roman" w:cs="Times New Roman"/>
          <w:color w:val="000000"/>
          <w:sz w:val="24"/>
          <w:szCs w:val="24"/>
        </w:rPr>
        <w:t>In 2020, renewable energies represent</w:t>
      </w:r>
      <w:r w:rsidR="00D4673F">
        <w:rPr>
          <w:rFonts w:ascii="Times New Roman" w:eastAsia="Times New Roman" w:hAnsi="Times New Roman" w:cs="Times New Roman"/>
          <w:color w:val="000000"/>
          <w:sz w:val="24"/>
          <w:szCs w:val="24"/>
        </w:rPr>
        <w:t>ed</w:t>
      </w:r>
      <w:r w:rsidR="00175D03" w:rsidRPr="00175D03">
        <w:rPr>
          <w:rFonts w:ascii="Times New Roman" w:eastAsia="Times New Roman" w:hAnsi="Times New Roman" w:cs="Times New Roman"/>
          <w:color w:val="000000"/>
          <w:sz w:val="24"/>
          <w:szCs w:val="24"/>
        </w:rPr>
        <w:t xml:space="preserve"> 23.4% of the total electrical energy and increase</w:t>
      </w:r>
      <w:r w:rsidR="00D4673F">
        <w:rPr>
          <w:rFonts w:ascii="Times New Roman" w:eastAsia="Times New Roman" w:hAnsi="Times New Roman" w:cs="Times New Roman"/>
          <w:color w:val="000000"/>
          <w:sz w:val="24"/>
          <w:szCs w:val="24"/>
        </w:rPr>
        <w:t>d</w:t>
      </w:r>
      <w:r w:rsidR="00175D03" w:rsidRPr="00175D03">
        <w:rPr>
          <w:rFonts w:ascii="Times New Roman" w:eastAsia="Times New Roman" w:hAnsi="Times New Roman" w:cs="Times New Roman"/>
          <w:color w:val="000000"/>
          <w:sz w:val="24"/>
          <w:szCs w:val="24"/>
        </w:rPr>
        <w:t xml:space="preserve"> strongly compared to 2019. </w:t>
      </w:r>
      <w:r w:rsidR="00D4673F">
        <w:rPr>
          <w:rFonts w:ascii="Times New Roman" w:eastAsia="Times New Roman" w:hAnsi="Times New Roman" w:cs="Times New Roman"/>
          <w:color w:val="000000"/>
          <w:sz w:val="24"/>
          <w:szCs w:val="24"/>
        </w:rPr>
        <w:t>W</w:t>
      </w:r>
      <w:r w:rsidR="00175D03" w:rsidRPr="00175D03">
        <w:rPr>
          <w:rFonts w:ascii="Times New Roman" w:eastAsia="Times New Roman" w:hAnsi="Times New Roman" w:cs="Times New Roman"/>
          <w:color w:val="000000"/>
          <w:sz w:val="24"/>
          <w:szCs w:val="24"/>
        </w:rPr>
        <w:t>ind power production increase</w:t>
      </w:r>
      <w:r w:rsidR="00D4673F">
        <w:rPr>
          <w:rFonts w:ascii="Times New Roman" w:eastAsia="Times New Roman" w:hAnsi="Times New Roman" w:cs="Times New Roman"/>
          <w:color w:val="000000"/>
          <w:sz w:val="24"/>
          <w:szCs w:val="24"/>
        </w:rPr>
        <w:t>d</w:t>
      </w:r>
      <w:r w:rsidR="00175D03" w:rsidRPr="00175D03">
        <w:rPr>
          <w:rFonts w:ascii="Times New Roman" w:eastAsia="Times New Roman" w:hAnsi="Times New Roman" w:cs="Times New Roman"/>
          <w:color w:val="000000"/>
          <w:sz w:val="24"/>
          <w:szCs w:val="24"/>
        </w:rPr>
        <w:t xml:space="preserve"> by 17.3% and solar power production by 2.3%</w:t>
      </w:r>
      <w:r w:rsidR="00175D03">
        <w:rPr>
          <w:rStyle w:val="Appelnotedebasdep"/>
          <w:rFonts w:ascii="Times New Roman" w:eastAsia="Times New Roman" w:hAnsi="Times New Roman" w:cs="Times New Roman"/>
          <w:color w:val="000000"/>
          <w:sz w:val="24"/>
          <w:szCs w:val="24"/>
        </w:rPr>
        <w:footnoteReference w:id="5"/>
      </w:r>
      <w:r w:rsidR="00175D03" w:rsidRPr="00175D03">
        <w:rPr>
          <w:rFonts w:ascii="Times New Roman" w:eastAsia="Times New Roman" w:hAnsi="Times New Roman" w:cs="Times New Roman"/>
          <w:color w:val="000000"/>
          <w:sz w:val="24"/>
          <w:szCs w:val="24"/>
        </w:rPr>
        <w:t>.</w:t>
      </w:r>
      <w:r w:rsidR="00AB0462">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For this reason, it is </w:t>
      </w:r>
      <w:r w:rsidR="00CB4ECA">
        <w:rPr>
          <w:rFonts w:ascii="Times New Roman" w:eastAsia="Times New Roman" w:hAnsi="Times New Roman" w:cs="Times New Roman"/>
          <w:color w:val="000000"/>
          <w:sz w:val="24"/>
          <w:szCs w:val="24"/>
        </w:rPr>
        <w:t xml:space="preserve">key </w:t>
      </w:r>
      <w:r w:rsidR="00720ECA" w:rsidRPr="00563E50">
        <w:rPr>
          <w:rFonts w:ascii="Times New Roman" w:eastAsia="Times New Roman" w:hAnsi="Times New Roman" w:cs="Times New Roman"/>
          <w:color w:val="000000"/>
          <w:sz w:val="24"/>
          <w:szCs w:val="24"/>
        </w:rPr>
        <w:t xml:space="preserve">to see the response of the system and the possible transfer of impacts when using other forms of energy production, including mainly the use of clean energy (solar and wind). </w:t>
      </w:r>
    </w:p>
    <w:p w14:paraId="000000BF" w14:textId="730D6F25" w:rsidR="00693859" w:rsidRPr="00563E50" w:rsidRDefault="00D038FC"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w:t>
      </w:r>
      <w:r w:rsidRPr="00563E50">
        <w:rPr>
          <w:rFonts w:ascii="Times New Roman" w:eastAsia="Times New Roman" w:hAnsi="Times New Roman" w:cs="Times New Roman"/>
          <w:color w:val="000000"/>
          <w:sz w:val="24"/>
          <w:szCs w:val="24"/>
        </w:rPr>
        <w:t xml:space="preserve"> </w:t>
      </w:r>
      <w:r w:rsidR="009E4EC6">
        <w:rPr>
          <w:rFonts w:ascii="Times New Roman" w:eastAsia="Times New Roman" w:hAnsi="Times New Roman" w:cs="Times New Roman"/>
          <w:color w:val="000000"/>
          <w:sz w:val="24"/>
          <w:szCs w:val="24"/>
        </w:rPr>
        <w:t>5</w:t>
      </w:r>
      <w:r w:rsidR="009E4EC6" w:rsidRPr="00563E50">
        <w:rPr>
          <w:rFonts w:ascii="Times New Roman" w:eastAsia="Times New Roman" w:hAnsi="Times New Roman" w:cs="Times New Roman"/>
          <w:color w:val="000000"/>
          <w:sz w:val="24"/>
          <w:szCs w:val="24"/>
        </w:rPr>
        <w:t xml:space="preserve"> </w:t>
      </w:r>
      <w:r w:rsidR="00550071">
        <w:rPr>
          <w:rFonts w:ascii="Times New Roman" w:eastAsia="Times New Roman" w:hAnsi="Times New Roman" w:cs="Times New Roman"/>
          <w:color w:val="000000"/>
          <w:sz w:val="24"/>
          <w:szCs w:val="24"/>
        </w:rPr>
        <w:t>presents</w:t>
      </w:r>
      <w:r w:rsidR="00550071"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the environmental performance of the recycling system using </w:t>
      </w:r>
      <w:r w:rsidR="00D4673F">
        <w:rPr>
          <w:rFonts w:ascii="Times New Roman" w:eastAsia="Times New Roman" w:hAnsi="Times New Roman" w:cs="Times New Roman"/>
          <w:color w:val="000000"/>
          <w:sz w:val="24"/>
          <w:szCs w:val="24"/>
        </w:rPr>
        <w:t>three</w:t>
      </w:r>
      <w:r w:rsidR="00720ECA" w:rsidRPr="00563E50">
        <w:rPr>
          <w:rFonts w:ascii="Times New Roman" w:eastAsia="Times New Roman" w:hAnsi="Times New Roman" w:cs="Times New Roman"/>
          <w:color w:val="000000"/>
          <w:sz w:val="24"/>
          <w:szCs w:val="24"/>
        </w:rPr>
        <w:t xml:space="preserve"> different types of energy</w:t>
      </w:r>
      <w:r w:rsidR="005C1114">
        <w:rPr>
          <w:rFonts w:ascii="Times New Roman" w:eastAsia="Times New Roman" w:hAnsi="Times New Roman" w:cs="Times New Roman"/>
          <w:color w:val="000000"/>
          <w:sz w:val="24"/>
          <w:szCs w:val="24"/>
        </w:rPr>
        <w:t xml:space="preserve"> (nuclear, wind</w:t>
      </w:r>
      <w:r w:rsidR="00A26F90">
        <w:rPr>
          <w:rFonts w:ascii="Times New Roman" w:eastAsia="Times New Roman" w:hAnsi="Times New Roman" w:cs="Times New Roman"/>
          <w:color w:val="000000"/>
          <w:sz w:val="24"/>
          <w:szCs w:val="24"/>
        </w:rPr>
        <w:t>,</w:t>
      </w:r>
      <w:r w:rsidR="005C1114">
        <w:rPr>
          <w:rFonts w:ascii="Times New Roman" w:eastAsia="Times New Roman" w:hAnsi="Times New Roman" w:cs="Times New Roman"/>
          <w:color w:val="000000"/>
          <w:sz w:val="24"/>
          <w:szCs w:val="24"/>
        </w:rPr>
        <w:t xml:space="preserve"> and solar)</w:t>
      </w:r>
      <w:r w:rsidR="00720ECA" w:rsidRPr="00563E50">
        <w:rPr>
          <w:rFonts w:ascii="Times New Roman" w:eastAsia="Times New Roman" w:hAnsi="Times New Roman" w:cs="Times New Roman"/>
          <w:color w:val="000000"/>
          <w:sz w:val="24"/>
          <w:szCs w:val="24"/>
        </w:rPr>
        <w:t xml:space="preserve">.  </w:t>
      </w:r>
    </w:p>
    <w:p w14:paraId="7EA1CC4E" w14:textId="77777777" w:rsidR="00563E50" w:rsidRDefault="00720ECA" w:rsidP="00563E50">
      <w:pPr>
        <w:keepNext/>
        <w:jc w:val="both"/>
      </w:pPr>
      <w:commentRangeStart w:id="44"/>
      <w:r>
        <w:rPr>
          <w:noProof/>
          <w:lang w:val="en-GB" w:eastAsia="en-GB"/>
        </w:rPr>
        <w:lastRenderedPageBreak/>
        <w:drawing>
          <wp:inline distT="0" distB="0" distL="0" distR="0" wp14:anchorId="347DDA7F" wp14:editId="7BA8E39C">
            <wp:extent cx="5612130" cy="3301365"/>
            <wp:effectExtent l="0" t="0" r="0" b="0"/>
            <wp:docPr id="51038529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12130" cy="3301365"/>
                    </a:xfrm>
                    <a:prstGeom prst="rect">
                      <a:avLst/>
                    </a:prstGeom>
                    <a:ln/>
                  </pic:spPr>
                </pic:pic>
              </a:graphicData>
            </a:graphic>
          </wp:inline>
        </w:drawing>
      </w:r>
      <w:commentRangeEnd w:id="44"/>
      <w:r w:rsidR="00B724DB">
        <w:rPr>
          <w:rStyle w:val="Marquedecommentaire"/>
        </w:rPr>
        <w:commentReference w:id="44"/>
      </w:r>
    </w:p>
    <w:p w14:paraId="000000C0" w14:textId="39B1FA7E" w:rsidR="00693859" w:rsidRPr="001B2F4A" w:rsidRDefault="00D038FC" w:rsidP="00563E50">
      <w:pPr>
        <w:pStyle w:val="Lgende"/>
        <w:jc w:val="center"/>
        <w:rPr>
          <w:rFonts w:ascii="Times New Roman" w:hAnsi="Times New Roman" w:cs="Times New Roman"/>
        </w:rPr>
      </w:pPr>
      <w:r>
        <w:rPr>
          <w:rFonts w:ascii="Times New Roman" w:hAnsi="Times New Roman" w:cs="Times New Roman"/>
        </w:rPr>
        <w:t xml:space="preserve">Figure </w:t>
      </w:r>
      <w:r w:rsidR="009E4EC6">
        <w:rPr>
          <w:rFonts w:ascii="Times New Roman" w:hAnsi="Times New Roman" w:cs="Times New Roman"/>
        </w:rPr>
        <w:t>5</w:t>
      </w:r>
      <w:r w:rsidR="00563E50" w:rsidRPr="001B2F4A">
        <w:rPr>
          <w:rFonts w:ascii="Times New Roman" w:hAnsi="Times New Roman" w:cs="Times New Roman"/>
        </w:rPr>
        <w:t>: Sensitivity analysis</w:t>
      </w:r>
      <w:r w:rsidR="00EC4B58">
        <w:rPr>
          <w:rFonts w:ascii="Times New Roman" w:hAnsi="Times New Roman" w:cs="Times New Roman"/>
        </w:rPr>
        <w:t xml:space="preserve"> in</w:t>
      </w:r>
      <w:r w:rsidR="00563E50" w:rsidRPr="001B2F4A">
        <w:rPr>
          <w:rFonts w:ascii="Times New Roman" w:hAnsi="Times New Roman" w:cs="Times New Roman"/>
        </w:rPr>
        <w:t xml:space="preserve"> respect to the type of energy used</w:t>
      </w:r>
    </w:p>
    <w:p w14:paraId="000000C2" w14:textId="77777777" w:rsidR="00693859" w:rsidRDefault="00693859">
      <w:pPr>
        <w:jc w:val="both"/>
        <w:rPr>
          <w:rFonts w:ascii="Times New Roman" w:eastAsia="Times New Roman" w:hAnsi="Times New Roman" w:cs="Times New Roman"/>
        </w:rPr>
      </w:pPr>
    </w:p>
    <w:p w14:paraId="000000C3" w14:textId="37D443E9" w:rsidR="00693859" w:rsidRPr="00563E50" w:rsidRDefault="00720ECA" w:rsidP="005B0C39">
      <w:pPr>
        <w:ind w:firstLine="360"/>
        <w:jc w:val="both"/>
        <w:rPr>
          <w:rFonts w:ascii="Times New Roman" w:eastAsia="Times New Roman" w:hAnsi="Times New Roman" w:cs="Times New Roman"/>
          <w:color w:val="000000"/>
          <w:sz w:val="24"/>
          <w:szCs w:val="24"/>
        </w:rPr>
      </w:pPr>
      <w:r w:rsidRPr="00563E50">
        <w:rPr>
          <w:rFonts w:ascii="Times New Roman" w:eastAsia="Times New Roman" w:hAnsi="Times New Roman" w:cs="Times New Roman"/>
          <w:color w:val="000000"/>
          <w:sz w:val="24"/>
          <w:szCs w:val="24"/>
        </w:rPr>
        <w:t xml:space="preserve">As </w:t>
      </w:r>
      <w:r w:rsidR="005C1114">
        <w:rPr>
          <w:rFonts w:ascii="Times New Roman" w:eastAsia="Times New Roman" w:hAnsi="Times New Roman" w:cs="Times New Roman"/>
          <w:color w:val="000000"/>
          <w:sz w:val="24"/>
          <w:szCs w:val="24"/>
        </w:rPr>
        <w:t xml:space="preserve">can be observed in </w:t>
      </w:r>
      <w:r w:rsidR="00D038FC">
        <w:rPr>
          <w:rFonts w:ascii="Times New Roman" w:eastAsia="Times New Roman" w:hAnsi="Times New Roman" w:cs="Times New Roman"/>
          <w:color w:val="000000"/>
          <w:sz w:val="24"/>
          <w:szCs w:val="24"/>
        </w:rPr>
        <w:t xml:space="preserve">Figure </w:t>
      </w:r>
      <w:r w:rsidR="009E4EC6">
        <w:rPr>
          <w:rFonts w:ascii="Times New Roman" w:eastAsia="Times New Roman" w:hAnsi="Times New Roman" w:cs="Times New Roman"/>
          <w:color w:val="000000"/>
          <w:sz w:val="24"/>
          <w:szCs w:val="24"/>
        </w:rPr>
        <w:t>5</w:t>
      </w:r>
      <w:r w:rsidR="005C1114">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solar energy and wind energy have different responses with respect to the use of nuclear energy. On the one hand, </w:t>
      </w:r>
      <w:r w:rsidR="00CB4ECA">
        <w:rPr>
          <w:rFonts w:ascii="Times New Roman" w:eastAsia="Times New Roman" w:hAnsi="Times New Roman" w:cs="Times New Roman"/>
          <w:color w:val="000000"/>
          <w:sz w:val="24"/>
          <w:szCs w:val="24"/>
        </w:rPr>
        <w:t xml:space="preserve">the </w:t>
      </w:r>
      <w:r w:rsidRPr="00563E50">
        <w:rPr>
          <w:rFonts w:ascii="Times New Roman" w:eastAsia="Times New Roman" w:hAnsi="Times New Roman" w:cs="Times New Roman"/>
          <w:color w:val="000000"/>
          <w:sz w:val="24"/>
          <w:szCs w:val="24"/>
        </w:rPr>
        <w:t xml:space="preserve">solar energy (shown in yellow) considerably improves the environmental performance of the system, especially in the category of radioactive emissions, which </w:t>
      </w:r>
      <w:r w:rsidR="00E62F70">
        <w:rPr>
          <w:rFonts w:ascii="Times New Roman" w:eastAsia="Times New Roman" w:hAnsi="Times New Roman" w:cs="Times New Roman"/>
          <w:color w:val="000000"/>
          <w:sz w:val="24"/>
          <w:szCs w:val="24"/>
        </w:rPr>
        <w:t>are</w:t>
      </w:r>
      <w:r w:rsidR="00E62F70"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 xml:space="preserve">reduced by approximately 98%. </w:t>
      </w:r>
      <w:r w:rsidR="00E62F70">
        <w:rPr>
          <w:rFonts w:ascii="Times New Roman" w:eastAsia="Times New Roman" w:hAnsi="Times New Roman" w:cs="Times New Roman"/>
          <w:color w:val="000000"/>
          <w:sz w:val="24"/>
          <w:szCs w:val="24"/>
        </w:rPr>
        <w:t>It is important to remember</w:t>
      </w:r>
      <w:r w:rsidR="00E62F70"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that this category is the critical point in the comparison of the two filament production systems. In addition, a considerable improvement can be observed in the categories that consider ozone depletion and water use</w:t>
      </w:r>
      <w:r w:rsidR="000E0980">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with reductions of more than 70%. No transfer of impacts is observed in any of the impacts evaluated.</w:t>
      </w:r>
      <w:r w:rsidR="007506A8" w:rsidRPr="007506A8">
        <w:t xml:space="preserve"> </w:t>
      </w:r>
      <w:r w:rsidR="007506A8" w:rsidRPr="007506A8">
        <w:rPr>
          <w:rFonts w:ascii="Times New Roman" w:eastAsia="Times New Roman" w:hAnsi="Times New Roman" w:cs="Times New Roman"/>
          <w:color w:val="000000"/>
          <w:sz w:val="24"/>
          <w:szCs w:val="24"/>
        </w:rPr>
        <w:t xml:space="preserve">According to the impacts assessed, there is no transfer of impacts to other categories, </w:t>
      </w:r>
      <w:r w:rsidR="000E0980">
        <w:rPr>
          <w:rFonts w:ascii="Times New Roman" w:eastAsia="Times New Roman" w:hAnsi="Times New Roman" w:cs="Times New Roman"/>
          <w:color w:val="000000"/>
          <w:sz w:val="24"/>
          <w:szCs w:val="24"/>
        </w:rPr>
        <w:t xml:space="preserve">this </w:t>
      </w:r>
      <w:r w:rsidR="007506A8" w:rsidRPr="007506A8">
        <w:rPr>
          <w:rFonts w:ascii="Times New Roman" w:eastAsia="Times New Roman" w:hAnsi="Times New Roman" w:cs="Times New Roman"/>
          <w:color w:val="000000"/>
          <w:sz w:val="24"/>
          <w:szCs w:val="24"/>
        </w:rPr>
        <w:t>being a more environmentally friendly option</w:t>
      </w:r>
      <w:r w:rsidR="007506A8">
        <w:rPr>
          <w:rFonts w:ascii="Times New Roman" w:eastAsia="Times New Roman" w:hAnsi="Times New Roman" w:cs="Times New Roman"/>
          <w:color w:val="000000"/>
          <w:sz w:val="24"/>
          <w:szCs w:val="24"/>
        </w:rPr>
        <w:t xml:space="preserve"> </w:t>
      </w:r>
      <w:r w:rsidR="007506A8" w:rsidRPr="007506A8">
        <w:rPr>
          <w:rFonts w:ascii="Times New Roman" w:eastAsia="Times New Roman" w:hAnsi="Times New Roman" w:cs="Times New Roman"/>
          <w:color w:val="000000"/>
          <w:sz w:val="24"/>
          <w:szCs w:val="24"/>
        </w:rPr>
        <w:t>than the use of nuclear energy.</w:t>
      </w:r>
      <w:r w:rsidRPr="00563E50">
        <w:rPr>
          <w:rFonts w:ascii="Times New Roman" w:eastAsia="Times New Roman" w:hAnsi="Times New Roman" w:cs="Times New Roman"/>
          <w:color w:val="000000"/>
          <w:sz w:val="24"/>
          <w:szCs w:val="24"/>
        </w:rPr>
        <w:t xml:space="preserve"> On the other hand, wind energy (shown in blue) also achieves significant reductions in the categories of impacts related to radioactive ion emissions, ozone depletion</w:t>
      </w:r>
      <w:r w:rsidR="000E0980">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and water use. However, on this occasion, a transfer of significant impacts can be observed since the impact category measuring</w:t>
      </w:r>
      <w:r w:rsidR="000E0980">
        <w:rPr>
          <w:rFonts w:ascii="Times New Roman" w:eastAsia="Times New Roman" w:hAnsi="Times New Roman" w:cs="Times New Roman"/>
          <w:color w:val="000000"/>
          <w:sz w:val="24"/>
          <w:szCs w:val="24"/>
        </w:rPr>
        <w:t xml:space="preserve">, </w:t>
      </w:r>
      <w:r w:rsidR="000E0980" w:rsidRPr="00563E50">
        <w:rPr>
          <w:rFonts w:ascii="Times New Roman" w:eastAsia="Times New Roman" w:hAnsi="Times New Roman" w:cs="Times New Roman"/>
          <w:color w:val="000000"/>
          <w:sz w:val="24"/>
          <w:szCs w:val="24"/>
        </w:rPr>
        <w:t>for example,</w:t>
      </w:r>
      <w:r w:rsidRPr="00563E50">
        <w:rPr>
          <w:rFonts w:ascii="Times New Roman" w:eastAsia="Times New Roman" w:hAnsi="Times New Roman" w:cs="Times New Roman"/>
          <w:color w:val="000000"/>
          <w:sz w:val="24"/>
          <w:szCs w:val="24"/>
        </w:rPr>
        <w:t xml:space="preserve"> ecotoxicity in water (marine and fresh) increases its impact by 80% with respect to the use of nuclear energy, while the need for metals increases by 40%. </w:t>
      </w:r>
    </w:p>
    <w:p w14:paraId="000000C4" w14:textId="329F0113" w:rsidR="00693859" w:rsidRPr="00563E50" w:rsidRDefault="00720ECA" w:rsidP="005B0C39">
      <w:pPr>
        <w:ind w:firstLine="360"/>
        <w:jc w:val="both"/>
        <w:rPr>
          <w:rFonts w:ascii="Times New Roman" w:eastAsia="Times New Roman" w:hAnsi="Times New Roman" w:cs="Times New Roman"/>
          <w:color w:val="000000"/>
          <w:sz w:val="24"/>
          <w:szCs w:val="24"/>
        </w:rPr>
      </w:pPr>
      <w:r w:rsidRPr="00563E50">
        <w:rPr>
          <w:rFonts w:ascii="Times New Roman" w:eastAsia="Times New Roman" w:hAnsi="Times New Roman" w:cs="Times New Roman"/>
          <w:color w:val="000000"/>
          <w:sz w:val="24"/>
          <w:szCs w:val="24"/>
        </w:rPr>
        <w:t xml:space="preserve">In conclusion, the use of solar energy </w:t>
      </w:r>
      <w:r w:rsidR="00CB4ECA">
        <w:rPr>
          <w:rFonts w:ascii="Times New Roman" w:eastAsia="Times New Roman" w:hAnsi="Times New Roman" w:cs="Times New Roman"/>
          <w:color w:val="000000"/>
          <w:sz w:val="24"/>
          <w:szCs w:val="24"/>
        </w:rPr>
        <w:t>may seem</w:t>
      </w:r>
      <w:r w:rsidR="00CB4ECA"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the best option among the energy sources evaluated. This type of energy presents a circumstantial improvement in the critical point of the use of nuclear energy without suffering a transfer of impacts. The use of wind energy does not have the same result</w:t>
      </w:r>
      <w:r w:rsidR="00BF4C23">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although it manages to reduce radioactive emissions, the use of this type of energy increases the toxicity present in the water, which can directly affect </w:t>
      </w:r>
      <w:r w:rsidR="00BF4C23">
        <w:rPr>
          <w:rFonts w:ascii="Times New Roman" w:eastAsia="Times New Roman" w:hAnsi="Times New Roman" w:cs="Times New Roman"/>
          <w:color w:val="000000"/>
          <w:sz w:val="24"/>
          <w:szCs w:val="24"/>
        </w:rPr>
        <w:t>various</w:t>
      </w:r>
      <w:r w:rsidR="00BF4C23"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 xml:space="preserve">ecosystems as well as human health. To determine if this type of energy is suitable </w:t>
      </w:r>
      <w:r w:rsidRPr="00563E50">
        <w:rPr>
          <w:rFonts w:ascii="Times New Roman" w:eastAsia="Times New Roman" w:hAnsi="Times New Roman" w:cs="Times New Roman"/>
          <w:color w:val="000000"/>
          <w:sz w:val="24"/>
          <w:szCs w:val="24"/>
        </w:rPr>
        <w:lastRenderedPageBreak/>
        <w:t xml:space="preserve">for the recycled filament production system, it is necessary to deepen the comparison </w:t>
      </w:r>
      <w:r w:rsidR="00BF4C23">
        <w:rPr>
          <w:rFonts w:ascii="Times New Roman" w:eastAsia="Times New Roman" w:hAnsi="Times New Roman" w:cs="Times New Roman"/>
          <w:color w:val="000000"/>
          <w:sz w:val="24"/>
          <w:szCs w:val="24"/>
        </w:rPr>
        <w:t>between</w:t>
      </w:r>
      <w:r w:rsidR="00BF4C23"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 xml:space="preserve">these two ways of producing electricity. </w:t>
      </w:r>
    </w:p>
    <w:p w14:paraId="000000C5" w14:textId="77777777" w:rsidR="00693859" w:rsidRDefault="00693859">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00000C6" w14:textId="77777777" w:rsidR="00693859" w:rsidRDefault="00720ECA">
      <w:pPr>
        <w:pStyle w:val="Titre1"/>
        <w:numPr>
          <w:ilvl w:val="0"/>
          <w:numId w:val="4"/>
        </w:numPr>
      </w:pPr>
      <w:bookmarkStart w:id="45" w:name="_heading=h.35nkun2" w:colFirst="0" w:colLast="0"/>
      <w:bookmarkStart w:id="46" w:name="_Toc100769600"/>
      <w:bookmarkEnd w:id="45"/>
      <w:r>
        <w:t>Discussion</w:t>
      </w:r>
      <w:bookmarkEnd w:id="46"/>
    </w:p>
    <w:p w14:paraId="3858C135" w14:textId="3FF8CF71" w:rsidR="00BB5599" w:rsidRDefault="00BB5599"/>
    <w:p w14:paraId="188641D2" w14:textId="68A17D2D" w:rsidR="00D35D9E" w:rsidRPr="008860CF" w:rsidRDefault="00EE1874" w:rsidP="008860CF">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Distributed recycling via additive manufacturing (DRAM) has been considered by different authors as an alternative to increase the low plastic recycling rates in the world. Several researche</w:t>
      </w:r>
      <w:r w:rsidR="007D658C">
        <w:rPr>
          <w:rFonts w:ascii="Times New Roman" w:eastAsia="Times New Roman" w:hAnsi="Times New Roman" w:cs="Times New Roman"/>
          <w:color w:val="000000"/>
          <w:sz w:val="24"/>
          <w:szCs w:val="24"/>
        </w:rPr>
        <w:t>r</w:t>
      </w:r>
      <w:r w:rsidRPr="00883057">
        <w:rPr>
          <w:rFonts w:ascii="Times New Roman" w:eastAsia="Times New Roman" w:hAnsi="Times New Roman" w:cs="Times New Roman"/>
          <w:color w:val="000000"/>
          <w:sz w:val="24"/>
          <w:szCs w:val="24"/>
        </w:rPr>
        <w:t xml:space="preserve">s have studied this recycling approach from a technical and </w:t>
      </w:r>
      <w:r w:rsidR="003F691D" w:rsidRPr="00883057">
        <w:rPr>
          <w:rFonts w:ascii="Times New Roman" w:eastAsia="Times New Roman" w:hAnsi="Times New Roman" w:cs="Times New Roman"/>
          <w:color w:val="000000"/>
          <w:sz w:val="24"/>
          <w:szCs w:val="24"/>
        </w:rPr>
        <w:t>logistic</w:t>
      </w:r>
      <w:r w:rsidR="007D658C">
        <w:rPr>
          <w:rFonts w:ascii="Times New Roman" w:eastAsia="Times New Roman" w:hAnsi="Times New Roman" w:cs="Times New Roman"/>
          <w:color w:val="000000"/>
          <w:sz w:val="24"/>
          <w:szCs w:val="24"/>
        </w:rPr>
        <w:t>al</w:t>
      </w:r>
      <w:r w:rsidR="003F691D" w:rsidRPr="00883057">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 xml:space="preserve">perspective (Cruz Sanchez et al., 2020; Santander et al., 2020). </w:t>
      </w:r>
      <w:r w:rsidR="00A13F36">
        <w:rPr>
          <w:rFonts w:ascii="Times New Roman" w:eastAsia="Times New Roman" w:hAnsi="Times New Roman" w:cs="Times New Roman"/>
          <w:color w:val="000000"/>
          <w:sz w:val="24"/>
          <w:szCs w:val="24"/>
        </w:rPr>
        <w:t>O</w:t>
      </w:r>
      <w:r w:rsidR="00A90BC0" w:rsidRPr="00883057">
        <w:rPr>
          <w:rFonts w:ascii="Times New Roman" w:eastAsia="Times New Roman" w:hAnsi="Times New Roman" w:cs="Times New Roman"/>
          <w:color w:val="000000"/>
          <w:sz w:val="24"/>
          <w:szCs w:val="24"/>
        </w:rPr>
        <w:t xml:space="preserve">ther studies </w:t>
      </w:r>
      <w:r w:rsidR="00A13F36">
        <w:rPr>
          <w:rFonts w:ascii="Times New Roman" w:eastAsia="Times New Roman" w:hAnsi="Times New Roman" w:cs="Times New Roman"/>
          <w:color w:val="000000"/>
          <w:sz w:val="24"/>
          <w:szCs w:val="24"/>
        </w:rPr>
        <w:t xml:space="preserve">that </w:t>
      </w:r>
      <w:r w:rsidR="00A90BC0" w:rsidRPr="00883057">
        <w:rPr>
          <w:rFonts w:ascii="Times New Roman" w:eastAsia="Times New Roman" w:hAnsi="Times New Roman" w:cs="Times New Roman"/>
          <w:color w:val="000000"/>
          <w:sz w:val="24"/>
          <w:szCs w:val="24"/>
        </w:rPr>
        <w:t>evaluated the environmental impact of this recycling approach only</w:t>
      </w:r>
      <w:r w:rsidR="00A13F36">
        <w:rPr>
          <w:rFonts w:ascii="Times New Roman" w:eastAsia="Times New Roman" w:hAnsi="Times New Roman" w:cs="Times New Roman"/>
          <w:color w:val="000000"/>
          <w:sz w:val="24"/>
          <w:szCs w:val="24"/>
        </w:rPr>
        <w:t xml:space="preserve"> took</w:t>
      </w:r>
      <w:r w:rsidR="00A90BC0" w:rsidRPr="00883057">
        <w:rPr>
          <w:rFonts w:ascii="Times New Roman" w:eastAsia="Times New Roman" w:hAnsi="Times New Roman" w:cs="Times New Roman"/>
          <w:color w:val="000000"/>
          <w:sz w:val="24"/>
          <w:szCs w:val="24"/>
        </w:rPr>
        <w:t xml:space="preserve"> the recovery and recycling stages </w:t>
      </w:r>
      <w:r w:rsidR="00A13F36">
        <w:rPr>
          <w:rFonts w:ascii="Times New Roman" w:eastAsia="Times New Roman" w:hAnsi="Times New Roman" w:cs="Times New Roman"/>
          <w:color w:val="000000"/>
          <w:sz w:val="24"/>
          <w:szCs w:val="24"/>
        </w:rPr>
        <w:t xml:space="preserve">into consideration </w:t>
      </w:r>
      <w:r w:rsidR="00A90BC0" w:rsidRPr="00883057">
        <w:rPr>
          <w:rFonts w:ascii="Times New Roman" w:eastAsia="Times New Roman" w:hAnsi="Times New Roman" w:cs="Times New Roman"/>
          <w:color w:val="000000"/>
          <w:sz w:val="24"/>
          <w:szCs w:val="24"/>
        </w:rPr>
        <w:t>(</w:t>
      </w:r>
      <w:r w:rsidR="00A90BC0">
        <w:rPr>
          <w:rFonts w:ascii="Times New Roman" w:eastAsia="Times New Roman" w:hAnsi="Times New Roman" w:cs="Times New Roman"/>
          <w:color w:val="000000"/>
          <w:sz w:val="24"/>
          <w:szCs w:val="24"/>
        </w:rPr>
        <w:t xml:space="preserve">M. A. </w:t>
      </w:r>
      <w:proofErr w:type="spellStart"/>
      <w:r w:rsidR="00A90BC0">
        <w:rPr>
          <w:rFonts w:ascii="Times New Roman" w:eastAsia="Times New Roman" w:hAnsi="Times New Roman" w:cs="Times New Roman"/>
          <w:color w:val="000000"/>
          <w:sz w:val="24"/>
          <w:szCs w:val="24"/>
        </w:rPr>
        <w:t>Kreiger</w:t>
      </w:r>
      <w:proofErr w:type="spellEnd"/>
      <w:r w:rsidR="00A90BC0">
        <w:rPr>
          <w:rFonts w:ascii="Times New Roman" w:eastAsia="Times New Roman" w:hAnsi="Times New Roman" w:cs="Times New Roman"/>
          <w:color w:val="000000"/>
          <w:sz w:val="24"/>
          <w:szCs w:val="24"/>
        </w:rPr>
        <w:t xml:space="preserve"> et al. 2014;</w:t>
      </w:r>
      <w:r w:rsidR="00A90BC0" w:rsidRPr="00883057">
        <w:rPr>
          <w:rFonts w:ascii="Times New Roman" w:eastAsia="Times New Roman" w:hAnsi="Times New Roman" w:cs="Times New Roman"/>
          <w:color w:val="000000"/>
          <w:sz w:val="24"/>
          <w:szCs w:val="24"/>
        </w:rPr>
        <w:t xml:space="preserve"> </w:t>
      </w:r>
      <w:proofErr w:type="spellStart"/>
      <w:r w:rsidR="00A90BC0" w:rsidRPr="00A90BC0">
        <w:rPr>
          <w:rFonts w:ascii="Times New Roman" w:eastAsia="Times New Roman" w:hAnsi="Times New Roman" w:cs="Times New Roman"/>
          <w:color w:val="000000"/>
          <w:sz w:val="24"/>
          <w:szCs w:val="24"/>
        </w:rPr>
        <w:t>Kerdlap</w:t>
      </w:r>
      <w:proofErr w:type="spellEnd"/>
      <w:r w:rsidR="00A90BC0" w:rsidRPr="00A90BC0">
        <w:rPr>
          <w:rFonts w:ascii="Times New Roman" w:eastAsia="Times New Roman" w:hAnsi="Times New Roman" w:cs="Times New Roman"/>
          <w:color w:val="000000"/>
          <w:sz w:val="24"/>
          <w:szCs w:val="24"/>
        </w:rPr>
        <w:t xml:space="preserve"> et al. 2021)</w:t>
      </w:r>
      <w:r w:rsidR="00CB4ECA">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However, an assessment of the positive and negative environmental impacts of implementing this plastic recycling approach</w:t>
      </w:r>
      <w:r w:rsidR="00A90BC0" w:rsidRPr="00883057">
        <w:rPr>
          <w:rFonts w:ascii="Times New Roman" w:eastAsia="Times New Roman" w:hAnsi="Times New Roman" w:cs="Times New Roman"/>
          <w:color w:val="000000"/>
          <w:sz w:val="24"/>
          <w:szCs w:val="24"/>
        </w:rPr>
        <w:t xml:space="preserve"> </w:t>
      </w:r>
      <w:r w:rsidR="00A13F36">
        <w:rPr>
          <w:rFonts w:ascii="Times New Roman" w:eastAsia="Times New Roman" w:hAnsi="Times New Roman" w:cs="Times New Roman"/>
          <w:color w:val="000000"/>
          <w:sz w:val="24"/>
          <w:szCs w:val="24"/>
        </w:rPr>
        <w:t>with consideration for</w:t>
      </w:r>
      <w:r w:rsidR="00A13F36" w:rsidRPr="00883057">
        <w:rPr>
          <w:rFonts w:ascii="Times New Roman" w:eastAsia="Times New Roman" w:hAnsi="Times New Roman" w:cs="Times New Roman"/>
          <w:color w:val="000000"/>
          <w:sz w:val="24"/>
          <w:szCs w:val="24"/>
        </w:rPr>
        <w:t xml:space="preserve"> </w:t>
      </w:r>
      <w:r w:rsidR="00A90BC0" w:rsidRPr="00883057">
        <w:rPr>
          <w:rFonts w:ascii="Times New Roman" w:eastAsia="Times New Roman" w:hAnsi="Times New Roman" w:cs="Times New Roman"/>
          <w:color w:val="000000"/>
          <w:sz w:val="24"/>
          <w:szCs w:val="24"/>
        </w:rPr>
        <w:t>the whole chain (recovery, recycling</w:t>
      </w:r>
      <w:r w:rsidR="00A13F36">
        <w:rPr>
          <w:rFonts w:ascii="Times New Roman" w:eastAsia="Times New Roman" w:hAnsi="Times New Roman" w:cs="Times New Roman"/>
          <w:color w:val="000000"/>
          <w:sz w:val="24"/>
          <w:szCs w:val="24"/>
        </w:rPr>
        <w:t>,</w:t>
      </w:r>
      <w:r w:rsidR="00A90BC0" w:rsidRPr="00883057">
        <w:rPr>
          <w:rFonts w:ascii="Times New Roman" w:eastAsia="Times New Roman" w:hAnsi="Times New Roman" w:cs="Times New Roman"/>
          <w:color w:val="000000"/>
          <w:sz w:val="24"/>
          <w:szCs w:val="24"/>
        </w:rPr>
        <w:t xml:space="preserve"> and use)</w:t>
      </w:r>
      <w:r w:rsidRPr="00883057">
        <w:rPr>
          <w:rFonts w:ascii="Times New Roman" w:eastAsia="Times New Roman" w:hAnsi="Times New Roman" w:cs="Times New Roman"/>
          <w:color w:val="000000"/>
          <w:sz w:val="24"/>
          <w:szCs w:val="24"/>
        </w:rPr>
        <w:t xml:space="preserve"> had not</w:t>
      </w:r>
      <w:r w:rsidR="00A13F36">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been conducted</w:t>
      </w:r>
      <w:r w:rsidR="00A13F36">
        <w:rPr>
          <w:rFonts w:ascii="Times New Roman" w:eastAsia="Times New Roman" w:hAnsi="Times New Roman" w:cs="Times New Roman"/>
          <w:color w:val="000000"/>
          <w:sz w:val="24"/>
          <w:szCs w:val="24"/>
        </w:rPr>
        <w:t>, until now</w:t>
      </w:r>
      <w:r w:rsidRPr="00883057">
        <w:rPr>
          <w:rFonts w:ascii="Times New Roman" w:eastAsia="Times New Roman" w:hAnsi="Times New Roman" w:cs="Times New Roman"/>
          <w:color w:val="000000"/>
          <w:sz w:val="24"/>
          <w:szCs w:val="24"/>
        </w:rPr>
        <w:t>.</w:t>
      </w:r>
    </w:p>
    <w:p w14:paraId="27935969" w14:textId="7F828154" w:rsidR="0070635F" w:rsidRDefault="00D35D9E"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I</w:t>
      </w:r>
      <w:r w:rsidR="00A90BC0" w:rsidRPr="00883057">
        <w:rPr>
          <w:rFonts w:ascii="Times New Roman" w:eastAsia="Times New Roman" w:hAnsi="Times New Roman" w:cs="Times New Roman"/>
          <w:color w:val="000000"/>
          <w:sz w:val="24"/>
          <w:szCs w:val="24"/>
        </w:rPr>
        <w:t xml:space="preserve">n this study, a life cycle assessment has been conducted </w:t>
      </w:r>
      <w:proofErr w:type="gramStart"/>
      <w:r w:rsidR="00A90BC0" w:rsidRPr="00883057">
        <w:rPr>
          <w:rFonts w:ascii="Times New Roman" w:eastAsia="Times New Roman" w:hAnsi="Times New Roman" w:cs="Times New Roman"/>
          <w:color w:val="000000"/>
          <w:sz w:val="24"/>
          <w:szCs w:val="24"/>
        </w:rPr>
        <w:t>in order to</w:t>
      </w:r>
      <w:proofErr w:type="gramEnd"/>
      <w:r w:rsidR="00A90BC0" w:rsidRPr="00883057">
        <w:rPr>
          <w:rFonts w:ascii="Times New Roman" w:eastAsia="Times New Roman" w:hAnsi="Times New Roman" w:cs="Times New Roman"/>
          <w:color w:val="000000"/>
          <w:sz w:val="24"/>
          <w:szCs w:val="24"/>
        </w:rPr>
        <w:t xml:space="preserve"> evaluate the environmental impact of implementing </w:t>
      </w:r>
      <w:r w:rsidR="00542720" w:rsidRPr="00883057">
        <w:rPr>
          <w:rFonts w:ascii="Times New Roman" w:eastAsia="Times New Roman" w:hAnsi="Times New Roman" w:cs="Times New Roman"/>
          <w:color w:val="000000"/>
          <w:sz w:val="24"/>
          <w:szCs w:val="24"/>
        </w:rPr>
        <w:t xml:space="preserve">a </w:t>
      </w:r>
      <w:r w:rsidR="00A90BC0" w:rsidRPr="00883057">
        <w:rPr>
          <w:rFonts w:ascii="Times New Roman" w:eastAsia="Times New Roman" w:hAnsi="Times New Roman" w:cs="Times New Roman"/>
          <w:color w:val="000000"/>
          <w:sz w:val="24"/>
          <w:szCs w:val="24"/>
        </w:rPr>
        <w:t>DRAM system to produce recycled PLA filament, compared to traditional virgin PLA filament production systems.</w:t>
      </w:r>
      <w:r w:rsidR="00CB4ECA">
        <w:rPr>
          <w:rFonts w:ascii="Times New Roman" w:eastAsia="Times New Roman" w:hAnsi="Times New Roman" w:cs="Times New Roman"/>
          <w:color w:val="000000"/>
          <w:sz w:val="24"/>
          <w:szCs w:val="24"/>
        </w:rPr>
        <w:t xml:space="preserve"> </w:t>
      </w:r>
      <w:proofErr w:type="gramStart"/>
      <w:r w:rsidR="00416AF0" w:rsidRPr="003272F1">
        <w:rPr>
          <w:rFonts w:ascii="Times New Roman" w:eastAsia="Times New Roman" w:hAnsi="Times New Roman" w:cs="Times New Roman"/>
          <w:color w:val="000000"/>
          <w:sz w:val="24"/>
          <w:szCs w:val="24"/>
        </w:rPr>
        <w:t>In order to</w:t>
      </w:r>
      <w:proofErr w:type="gramEnd"/>
      <w:r w:rsidR="00416AF0" w:rsidRPr="003272F1">
        <w:rPr>
          <w:rFonts w:ascii="Times New Roman" w:eastAsia="Times New Roman" w:hAnsi="Times New Roman" w:cs="Times New Roman"/>
          <w:color w:val="000000"/>
          <w:sz w:val="24"/>
          <w:szCs w:val="24"/>
        </w:rPr>
        <w:t xml:space="preserve"> carry out this case study, a favorable context was defined in which a considerable amount of plastic is treated, 3D printing is widely used</w:t>
      </w:r>
      <w:r w:rsidR="00555ADB">
        <w:rPr>
          <w:rFonts w:ascii="Times New Roman" w:eastAsia="Times New Roman" w:hAnsi="Times New Roman" w:cs="Times New Roman"/>
          <w:color w:val="000000"/>
          <w:sz w:val="24"/>
          <w:szCs w:val="24"/>
        </w:rPr>
        <w:t>,</w:t>
      </w:r>
      <w:r w:rsidR="00416AF0" w:rsidRPr="003272F1">
        <w:rPr>
          <w:rFonts w:ascii="Times New Roman" w:eastAsia="Times New Roman" w:hAnsi="Times New Roman" w:cs="Times New Roman"/>
          <w:color w:val="000000"/>
          <w:sz w:val="24"/>
          <w:szCs w:val="24"/>
        </w:rPr>
        <w:t xml:space="preserve"> and there is a dedicated space for plastic recycling via 3D printing.</w:t>
      </w:r>
    </w:p>
    <w:p w14:paraId="7102464A" w14:textId="77777777" w:rsidR="0070635F" w:rsidRDefault="0070635F" w:rsidP="00883057">
      <w:pPr>
        <w:ind w:firstLine="360"/>
        <w:jc w:val="both"/>
        <w:rPr>
          <w:rFonts w:ascii="Times New Roman" w:eastAsia="Times New Roman" w:hAnsi="Times New Roman" w:cs="Times New Roman"/>
          <w:color w:val="000000"/>
          <w:sz w:val="24"/>
          <w:szCs w:val="24"/>
        </w:rPr>
      </w:pPr>
    </w:p>
    <w:p w14:paraId="78B5C1A8" w14:textId="721951DE"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The result</w:t>
      </w:r>
      <w:r w:rsidR="00555ADB">
        <w:rPr>
          <w:rFonts w:ascii="Times New Roman" w:eastAsia="Times New Roman" w:hAnsi="Times New Roman" w:cs="Times New Roman"/>
          <w:color w:val="000000"/>
          <w:sz w:val="24"/>
          <w:szCs w:val="24"/>
        </w:rPr>
        <w:t>s</w:t>
      </w:r>
      <w:r w:rsidRPr="00883057">
        <w:rPr>
          <w:rFonts w:ascii="Times New Roman" w:eastAsia="Times New Roman" w:hAnsi="Times New Roman" w:cs="Times New Roman"/>
          <w:color w:val="000000"/>
          <w:sz w:val="24"/>
          <w:szCs w:val="24"/>
        </w:rPr>
        <w:t xml:space="preserve"> of the environmental assessment of this system have shown that the recycling system for filament production reduces the impacts produced by the best scenario of filament production from virgin plastic by at least 97%. The categories of impacts considered were greenhouse gas emissions (climate change), </w:t>
      </w:r>
      <w:r w:rsidR="00BD7FBC" w:rsidRPr="00883057">
        <w:rPr>
          <w:rFonts w:ascii="Times New Roman" w:eastAsia="Times New Roman" w:hAnsi="Times New Roman" w:cs="Times New Roman"/>
          <w:color w:val="000000"/>
          <w:sz w:val="24"/>
          <w:szCs w:val="24"/>
        </w:rPr>
        <w:t xml:space="preserve">consumption </w:t>
      </w:r>
      <w:r w:rsidR="00BD7FBC">
        <w:rPr>
          <w:rFonts w:ascii="Times New Roman" w:eastAsia="Times New Roman" w:hAnsi="Times New Roman" w:cs="Times New Roman"/>
          <w:color w:val="000000"/>
          <w:sz w:val="24"/>
          <w:szCs w:val="24"/>
        </w:rPr>
        <w:t xml:space="preserve">of </w:t>
      </w:r>
      <w:r w:rsidRPr="00883057">
        <w:rPr>
          <w:rFonts w:ascii="Times New Roman" w:eastAsia="Times New Roman" w:hAnsi="Times New Roman" w:cs="Times New Roman"/>
          <w:color w:val="000000"/>
          <w:sz w:val="24"/>
          <w:szCs w:val="24"/>
        </w:rPr>
        <w:t>fossil material</w:t>
      </w:r>
      <w:r w:rsidR="00BD7FBC">
        <w:rPr>
          <w:rFonts w:ascii="Times New Roman" w:eastAsia="Times New Roman" w:hAnsi="Times New Roman" w:cs="Times New Roman"/>
          <w:color w:val="000000"/>
          <w:sz w:val="24"/>
          <w:szCs w:val="24"/>
        </w:rPr>
        <w:t>s</w:t>
      </w:r>
      <w:r w:rsidRPr="00883057">
        <w:rPr>
          <w:rFonts w:ascii="Times New Roman" w:eastAsia="Times New Roman" w:hAnsi="Times New Roman" w:cs="Times New Roman"/>
          <w:color w:val="000000"/>
          <w:sz w:val="24"/>
          <w:szCs w:val="24"/>
        </w:rPr>
        <w:t xml:space="preserve"> (fossil depletion), overfeeding of aquatic ecosystems (potential eutrophication)</w:t>
      </w:r>
      <w:r w:rsidR="00BD7FBC">
        <w:rPr>
          <w:rFonts w:ascii="Times New Roman" w:eastAsia="Times New Roman" w:hAnsi="Times New Roman" w:cs="Times New Roman"/>
          <w:color w:val="000000"/>
          <w:sz w:val="24"/>
          <w:szCs w:val="24"/>
        </w:rPr>
        <w:t>,</w:t>
      </w:r>
      <w:r w:rsidRPr="00883057">
        <w:rPr>
          <w:rFonts w:ascii="Times New Roman" w:eastAsia="Times New Roman" w:hAnsi="Times New Roman" w:cs="Times New Roman"/>
          <w:color w:val="000000"/>
          <w:sz w:val="24"/>
          <w:szCs w:val="24"/>
        </w:rPr>
        <w:t xml:space="preserve"> and water consumption (water depletion). On the other hand, there is a transfer of significant impacts that is not considered in the "relevant" impacts of the production system, since, due to the use of nuclear energy to produce electricity in France, the emissions of radioactive ions increased by 280%, which means that the recycling process has worse environmental performance in this category.</w:t>
      </w:r>
    </w:p>
    <w:p w14:paraId="7EE9840A" w14:textId="5F1C3493"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Despite the assumptions </w:t>
      </w:r>
      <w:r w:rsidR="00BD7FBC">
        <w:rPr>
          <w:rFonts w:ascii="Times New Roman" w:eastAsia="Times New Roman" w:hAnsi="Times New Roman" w:cs="Times New Roman"/>
          <w:color w:val="000000"/>
          <w:sz w:val="24"/>
          <w:szCs w:val="24"/>
        </w:rPr>
        <w:t>made</w:t>
      </w:r>
      <w:r w:rsidRPr="00883057">
        <w:rPr>
          <w:rFonts w:ascii="Times New Roman" w:eastAsia="Times New Roman" w:hAnsi="Times New Roman" w:cs="Times New Roman"/>
          <w:color w:val="000000"/>
          <w:sz w:val="24"/>
          <w:szCs w:val="24"/>
        </w:rPr>
        <w:t xml:space="preserve">, the scenarios related to virgin filament production have a major drawback, </w:t>
      </w:r>
      <w:r w:rsidR="00BD7FBC">
        <w:rPr>
          <w:rFonts w:ascii="Times New Roman" w:eastAsia="Times New Roman" w:hAnsi="Times New Roman" w:cs="Times New Roman"/>
          <w:color w:val="000000"/>
          <w:sz w:val="24"/>
          <w:szCs w:val="24"/>
        </w:rPr>
        <w:t>which</w:t>
      </w:r>
      <w:r w:rsidRPr="00883057">
        <w:rPr>
          <w:rFonts w:ascii="Times New Roman" w:eastAsia="Times New Roman" w:hAnsi="Times New Roman" w:cs="Times New Roman"/>
          <w:color w:val="000000"/>
          <w:sz w:val="24"/>
          <w:szCs w:val="24"/>
        </w:rPr>
        <w:t xml:space="preserve"> is that their most impactful or most influential phase in multiple categories is the production of plastic. For this reason, the change in the location of the production plant only produces a minor environmental improvement. This means that, </w:t>
      </w:r>
      <w:proofErr w:type="gramStart"/>
      <w:r w:rsidRPr="00883057">
        <w:rPr>
          <w:rFonts w:ascii="Times New Roman" w:eastAsia="Times New Roman" w:hAnsi="Times New Roman" w:cs="Times New Roman"/>
          <w:color w:val="000000"/>
          <w:sz w:val="24"/>
          <w:szCs w:val="24"/>
        </w:rPr>
        <w:t>in order to</w:t>
      </w:r>
      <w:proofErr w:type="gramEnd"/>
      <w:r w:rsidRPr="00883057">
        <w:rPr>
          <w:rFonts w:ascii="Times New Roman" w:eastAsia="Times New Roman" w:hAnsi="Times New Roman" w:cs="Times New Roman"/>
          <w:color w:val="000000"/>
          <w:sz w:val="24"/>
          <w:szCs w:val="24"/>
        </w:rPr>
        <w:t xml:space="preserve"> improve the environmental performance of these systems, it is essential to develop new technologies and optimize the polylactide acid production processes.</w:t>
      </w:r>
    </w:p>
    <w:p w14:paraId="5F7B6DEA" w14:textId="758AA53C"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For the recycling system, the sensitivity analysis performed has shown that the integration of solar energy can greatly reduce the impacts produced using nuclear energy, </w:t>
      </w:r>
      <w:r w:rsidRPr="00883057">
        <w:rPr>
          <w:rFonts w:ascii="Times New Roman" w:eastAsia="Times New Roman" w:hAnsi="Times New Roman" w:cs="Times New Roman"/>
          <w:color w:val="000000"/>
          <w:sz w:val="24"/>
          <w:szCs w:val="24"/>
        </w:rPr>
        <w:lastRenderedPageBreak/>
        <w:t xml:space="preserve">making it an extremely viable alternative for the recycling system. </w:t>
      </w:r>
      <w:r w:rsidR="006F6A62">
        <w:rPr>
          <w:rFonts w:ascii="Times New Roman" w:eastAsia="Times New Roman" w:hAnsi="Times New Roman" w:cs="Times New Roman"/>
          <w:color w:val="000000"/>
          <w:sz w:val="24"/>
          <w:szCs w:val="24"/>
        </w:rPr>
        <w:t>W</w:t>
      </w:r>
      <w:r w:rsidRPr="00883057">
        <w:rPr>
          <w:rFonts w:ascii="Times New Roman" w:eastAsia="Times New Roman" w:hAnsi="Times New Roman" w:cs="Times New Roman"/>
          <w:color w:val="000000"/>
          <w:sz w:val="24"/>
          <w:szCs w:val="24"/>
        </w:rPr>
        <w:t xml:space="preserve">ind energy, on the other hand, has a significant transfer of impact to the toxicity present in different types of water, which does not allow </w:t>
      </w:r>
      <w:r w:rsidR="006F6A62">
        <w:rPr>
          <w:rFonts w:ascii="Times New Roman" w:eastAsia="Times New Roman" w:hAnsi="Times New Roman" w:cs="Times New Roman"/>
          <w:color w:val="000000"/>
          <w:sz w:val="24"/>
          <w:szCs w:val="24"/>
        </w:rPr>
        <w:t xml:space="preserve">us </w:t>
      </w:r>
      <w:r w:rsidRPr="00883057">
        <w:rPr>
          <w:rFonts w:ascii="Times New Roman" w:eastAsia="Times New Roman" w:hAnsi="Times New Roman" w:cs="Times New Roman"/>
          <w:color w:val="000000"/>
          <w:sz w:val="24"/>
          <w:szCs w:val="24"/>
        </w:rPr>
        <w:t>to define in the first instance whether it would be more convenient. In addition, the results showed that the DRAM approach is advantageous considering other energy sources (other than nuclear) that are used in other parts of the world.</w:t>
      </w:r>
    </w:p>
    <w:p w14:paraId="506A47A6" w14:textId="1EF4B0ED" w:rsidR="00BB5599" w:rsidRPr="008860CF" w:rsidRDefault="00883057" w:rsidP="008860CF">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The environmental assessment carried out in this study extends the results obtained by </w:t>
      </w:r>
      <w:r>
        <w:rPr>
          <w:rFonts w:ascii="Times New Roman" w:eastAsia="Times New Roman" w:hAnsi="Times New Roman" w:cs="Times New Roman"/>
          <w:color w:val="000000"/>
          <w:sz w:val="24"/>
          <w:szCs w:val="24"/>
        </w:rPr>
        <w:t xml:space="preserve">M. A. </w:t>
      </w:r>
      <w:proofErr w:type="spellStart"/>
      <w:r>
        <w:rPr>
          <w:rFonts w:ascii="Times New Roman" w:eastAsia="Times New Roman" w:hAnsi="Times New Roman" w:cs="Times New Roman"/>
          <w:color w:val="000000"/>
          <w:sz w:val="24"/>
          <w:szCs w:val="24"/>
        </w:rPr>
        <w:t>Kreiger</w:t>
      </w:r>
      <w:proofErr w:type="spellEnd"/>
      <w:r>
        <w:rPr>
          <w:rFonts w:ascii="Times New Roman" w:eastAsia="Times New Roman" w:hAnsi="Times New Roman" w:cs="Times New Roman"/>
          <w:color w:val="000000"/>
          <w:sz w:val="24"/>
          <w:szCs w:val="24"/>
        </w:rPr>
        <w:t xml:space="preserve"> et al. (2014)</w:t>
      </w:r>
      <w:r w:rsidRPr="00883057">
        <w:rPr>
          <w:rFonts w:ascii="Times New Roman" w:eastAsia="Times New Roman" w:hAnsi="Times New Roman" w:cs="Times New Roman"/>
          <w:color w:val="000000"/>
          <w:sz w:val="24"/>
          <w:szCs w:val="24"/>
        </w:rPr>
        <w:t xml:space="preserve"> and </w:t>
      </w:r>
      <w:proofErr w:type="spellStart"/>
      <w:r w:rsidRPr="00A90BC0">
        <w:rPr>
          <w:rFonts w:ascii="Times New Roman" w:eastAsia="Times New Roman" w:hAnsi="Times New Roman" w:cs="Times New Roman"/>
          <w:color w:val="000000"/>
          <w:sz w:val="24"/>
          <w:szCs w:val="24"/>
        </w:rPr>
        <w:t>Kerdlap</w:t>
      </w:r>
      <w:proofErr w:type="spellEnd"/>
      <w:r w:rsidRPr="00A90BC0">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t>(</w:t>
      </w:r>
      <w:r w:rsidRPr="00A90BC0">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w:t>
      </w:r>
      <w:r w:rsidRPr="00883057">
        <w:rPr>
          <w:rFonts w:ascii="Times New Roman" w:eastAsia="Times New Roman" w:hAnsi="Times New Roman" w:cs="Times New Roman"/>
          <w:color w:val="000000"/>
          <w:sz w:val="24"/>
          <w:szCs w:val="24"/>
        </w:rPr>
        <w:t>, showing, based on LCA indicators</w:t>
      </w:r>
      <w:r w:rsidR="00374443">
        <w:rPr>
          <w:rFonts w:ascii="Times New Roman" w:eastAsia="Times New Roman" w:hAnsi="Times New Roman" w:cs="Times New Roman"/>
          <w:color w:val="000000"/>
          <w:sz w:val="24"/>
          <w:szCs w:val="24"/>
        </w:rPr>
        <w:t>, t</w:t>
      </w:r>
      <w:r w:rsidR="00551E2E" w:rsidRPr="00883057">
        <w:rPr>
          <w:rFonts w:ascii="Times New Roman" w:eastAsia="Times New Roman" w:hAnsi="Times New Roman" w:cs="Times New Roman"/>
          <w:color w:val="000000"/>
          <w:sz w:val="24"/>
          <w:szCs w:val="24"/>
        </w:rPr>
        <w:t xml:space="preserve">he </w:t>
      </w:r>
      <w:r w:rsidRPr="00883057">
        <w:rPr>
          <w:rFonts w:ascii="Times New Roman" w:eastAsia="Times New Roman" w:hAnsi="Times New Roman" w:cs="Times New Roman"/>
          <w:color w:val="000000"/>
          <w:sz w:val="24"/>
          <w:szCs w:val="24"/>
        </w:rPr>
        <w:t xml:space="preserve">environmental benefits </w:t>
      </w:r>
      <w:r w:rsidR="006F6A62">
        <w:rPr>
          <w:rFonts w:ascii="Times New Roman" w:eastAsia="Times New Roman" w:hAnsi="Times New Roman" w:cs="Times New Roman"/>
          <w:color w:val="000000"/>
          <w:sz w:val="24"/>
          <w:szCs w:val="24"/>
        </w:rPr>
        <w:t>posed by</w:t>
      </w:r>
      <w:r w:rsidRPr="00883057">
        <w:rPr>
          <w:rFonts w:ascii="Times New Roman" w:eastAsia="Times New Roman" w:hAnsi="Times New Roman" w:cs="Times New Roman"/>
          <w:color w:val="000000"/>
          <w:sz w:val="24"/>
          <w:szCs w:val="24"/>
        </w:rPr>
        <w:t xml:space="preserve"> distributed plastic recycling, and more specifically, </w:t>
      </w:r>
      <w:r w:rsidR="006F6A62">
        <w:rPr>
          <w:rFonts w:ascii="Times New Roman" w:eastAsia="Times New Roman" w:hAnsi="Times New Roman" w:cs="Times New Roman"/>
          <w:color w:val="000000"/>
          <w:sz w:val="24"/>
          <w:szCs w:val="24"/>
        </w:rPr>
        <w:t xml:space="preserve">by </w:t>
      </w:r>
      <w:r w:rsidRPr="00883057">
        <w:rPr>
          <w:rFonts w:ascii="Times New Roman" w:eastAsia="Times New Roman" w:hAnsi="Times New Roman" w:cs="Times New Roman"/>
          <w:color w:val="000000"/>
          <w:sz w:val="24"/>
          <w:szCs w:val="24"/>
        </w:rPr>
        <w:t xml:space="preserve">implementing a DRAM system. </w:t>
      </w:r>
      <w:r w:rsidR="002D72FD" w:rsidRPr="002D72FD">
        <w:rPr>
          <w:rFonts w:ascii="Times New Roman" w:eastAsia="Times New Roman" w:hAnsi="Times New Roman" w:cs="Times New Roman"/>
          <w:color w:val="000000"/>
          <w:sz w:val="24"/>
          <w:szCs w:val="24"/>
        </w:rPr>
        <w:t>In addition, the environmental benefits are independent of the energy source considered.</w:t>
      </w:r>
    </w:p>
    <w:p w14:paraId="5C09790E" w14:textId="01E45C0C" w:rsidR="00307E9A" w:rsidRDefault="002D72FD" w:rsidP="00307E9A">
      <w:pPr>
        <w:ind w:firstLine="360"/>
        <w:jc w:val="both"/>
        <w:rPr>
          <w:rFonts w:ascii="Times New Roman" w:eastAsia="Times New Roman" w:hAnsi="Times New Roman" w:cs="Times New Roman"/>
          <w:color w:val="000000"/>
          <w:sz w:val="24"/>
          <w:szCs w:val="24"/>
        </w:rPr>
      </w:pPr>
      <w:r w:rsidRPr="002D72FD">
        <w:rPr>
          <w:rFonts w:ascii="Times New Roman" w:eastAsia="Times New Roman" w:hAnsi="Times New Roman" w:cs="Times New Roman"/>
          <w:color w:val="000000"/>
          <w:sz w:val="24"/>
          <w:szCs w:val="24"/>
        </w:rPr>
        <w:t xml:space="preserve">Therefore, this study indicates that, in environmental terms and under certain conditions, the implementation of DRAMs would have a positive impact on the </w:t>
      </w:r>
      <w:r w:rsidR="001A135E">
        <w:rPr>
          <w:rFonts w:ascii="Times New Roman" w:eastAsia="Times New Roman" w:hAnsi="Times New Roman" w:cs="Times New Roman"/>
          <w:color w:val="000000"/>
          <w:sz w:val="24"/>
          <w:szCs w:val="24"/>
        </w:rPr>
        <w:t>area</w:t>
      </w:r>
      <w:r w:rsidR="001A135E" w:rsidRPr="002D72FD">
        <w:rPr>
          <w:rFonts w:ascii="Times New Roman" w:eastAsia="Times New Roman" w:hAnsi="Times New Roman" w:cs="Times New Roman"/>
          <w:color w:val="000000"/>
          <w:sz w:val="24"/>
          <w:szCs w:val="24"/>
        </w:rPr>
        <w:t xml:space="preserve"> </w:t>
      </w:r>
      <w:r w:rsidRPr="002D72FD">
        <w:rPr>
          <w:rFonts w:ascii="Times New Roman" w:eastAsia="Times New Roman" w:hAnsi="Times New Roman" w:cs="Times New Roman"/>
          <w:color w:val="000000"/>
          <w:sz w:val="24"/>
          <w:szCs w:val="24"/>
        </w:rPr>
        <w:t>of application and could have positive impacts in other contexts.</w:t>
      </w:r>
      <w:r w:rsidR="008860CF">
        <w:rPr>
          <w:rFonts w:ascii="Times New Roman" w:eastAsia="Times New Roman" w:hAnsi="Times New Roman" w:cs="Times New Roman"/>
          <w:color w:val="000000"/>
          <w:sz w:val="24"/>
          <w:szCs w:val="24"/>
        </w:rPr>
        <w:t xml:space="preserve"> </w:t>
      </w:r>
      <w:r w:rsidR="003B2381" w:rsidRPr="003B2381">
        <w:rPr>
          <w:rFonts w:ascii="Times New Roman" w:eastAsia="Times New Roman" w:hAnsi="Times New Roman" w:cs="Times New Roman"/>
          <w:color w:val="000000"/>
          <w:sz w:val="24"/>
          <w:szCs w:val="24"/>
        </w:rPr>
        <w:t xml:space="preserve">Most notably, </w:t>
      </w:r>
      <w:r w:rsidR="001A135E">
        <w:rPr>
          <w:rFonts w:ascii="Times New Roman" w:eastAsia="Times New Roman" w:hAnsi="Times New Roman" w:cs="Times New Roman"/>
          <w:color w:val="000000"/>
          <w:sz w:val="24"/>
          <w:szCs w:val="24"/>
        </w:rPr>
        <w:t>t</w:t>
      </w:r>
      <w:r w:rsidR="003F691D">
        <w:rPr>
          <w:rFonts w:ascii="Times New Roman" w:eastAsia="Times New Roman" w:hAnsi="Times New Roman" w:cs="Times New Roman"/>
          <w:color w:val="000000"/>
          <w:sz w:val="24"/>
          <w:szCs w:val="24"/>
        </w:rPr>
        <w:t xml:space="preserve">o the best of our knowledge, </w:t>
      </w:r>
      <w:r w:rsidR="003B2381" w:rsidRPr="003B2381">
        <w:rPr>
          <w:rFonts w:ascii="Times New Roman" w:eastAsia="Times New Roman" w:hAnsi="Times New Roman" w:cs="Times New Roman"/>
          <w:color w:val="000000"/>
          <w:sz w:val="24"/>
          <w:szCs w:val="24"/>
        </w:rPr>
        <w:t xml:space="preserve">this is the first study to investigate the </w:t>
      </w:r>
      <w:r w:rsidR="003F691D">
        <w:rPr>
          <w:rFonts w:ascii="Times New Roman" w:eastAsia="Times New Roman" w:hAnsi="Times New Roman" w:cs="Times New Roman"/>
          <w:color w:val="000000"/>
          <w:sz w:val="24"/>
          <w:szCs w:val="24"/>
        </w:rPr>
        <w:t xml:space="preserve">multidimensional </w:t>
      </w:r>
      <w:r w:rsidR="003B2381">
        <w:rPr>
          <w:rFonts w:ascii="Times New Roman" w:eastAsia="Times New Roman" w:hAnsi="Times New Roman" w:cs="Times New Roman"/>
          <w:color w:val="000000"/>
          <w:sz w:val="24"/>
          <w:szCs w:val="24"/>
        </w:rPr>
        <w:t>environmental impact</w:t>
      </w:r>
      <w:r w:rsidR="003B2381" w:rsidRPr="003B2381">
        <w:rPr>
          <w:rFonts w:ascii="Times New Roman" w:eastAsia="Times New Roman" w:hAnsi="Times New Roman" w:cs="Times New Roman"/>
          <w:color w:val="000000"/>
          <w:sz w:val="24"/>
          <w:szCs w:val="24"/>
        </w:rPr>
        <w:t xml:space="preserve"> of </w:t>
      </w:r>
      <w:r w:rsidR="003B2381">
        <w:rPr>
          <w:rFonts w:ascii="Times New Roman" w:eastAsia="Times New Roman" w:hAnsi="Times New Roman" w:cs="Times New Roman"/>
          <w:color w:val="000000"/>
          <w:sz w:val="24"/>
          <w:szCs w:val="24"/>
        </w:rPr>
        <w:t>implementing DRAM</w:t>
      </w:r>
      <w:r w:rsidR="003B2381" w:rsidRPr="003B2381">
        <w:rPr>
          <w:rFonts w:ascii="Times New Roman" w:eastAsia="Times New Roman" w:hAnsi="Times New Roman" w:cs="Times New Roman"/>
          <w:color w:val="000000"/>
          <w:sz w:val="24"/>
          <w:szCs w:val="24"/>
        </w:rPr>
        <w:t>.</w:t>
      </w:r>
      <w:r w:rsidR="008860CF">
        <w:rPr>
          <w:rFonts w:ascii="Times New Roman" w:eastAsia="Times New Roman" w:hAnsi="Times New Roman" w:cs="Times New Roman"/>
          <w:color w:val="000000"/>
          <w:sz w:val="24"/>
          <w:szCs w:val="24"/>
        </w:rPr>
        <w:t xml:space="preserve"> </w:t>
      </w:r>
      <w:r w:rsidR="00E50EAB">
        <w:rPr>
          <w:rFonts w:ascii="Times New Roman" w:eastAsia="Times New Roman" w:hAnsi="Times New Roman" w:cs="Times New Roman"/>
          <w:sz w:val="24"/>
          <w:szCs w:val="24"/>
        </w:rPr>
        <w:t>The</w:t>
      </w:r>
      <w:r w:rsidR="003B2381">
        <w:rPr>
          <w:rFonts w:ascii="Times New Roman" w:eastAsia="Times New Roman" w:hAnsi="Times New Roman" w:cs="Times New Roman"/>
          <w:sz w:val="24"/>
          <w:szCs w:val="24"/>
        </w:rPr>
        <w:t xml:space="preserve"> </w:t>
      </w:r>
      <w:r w:rsidR="00E50EAB">
        <w:rPr>
          <w:rFonts w:ascii="Times New Roman" w:eastAsia="Times New Roman" w:hAnsi="Times New Roman" w:cs="Times New Roman"/>
          <w:sz w:val="24"/>
          <w:szCs w:val="24"/>
        </w:rPr>
        <w:t>results show a huge potential</w:t>
      </w:r>
      <w:r w:rsidR="001A135E">
        <w:rPr>
          <w:rFonts w:ascii="Times New Roman" w:eastAsia="Times New Roman" w:hAnsi="Times New Roman" w:cs="Times New Roman"/>
          <w:sz w:val="24"/>
          <w:szCs w:val="24"/>
        </w:rPr>
        <w:t>,</w:t>
      </w:r>
      <w:r w:rsidR="00E50EAB">
        <w:rPr>
          <w:rFonts w:ascii="Times New Roman" w:eastAsia="Times New Roman" w:hAnsi="Times New Roman" w:cs="Times New Roman"/>
          <w:sz w:val="24"/>
          <w:szCs w:val="24"/>
        </w:rPr>
        <w:t xml:space="preserve"> in environmental terms</w:t>
      </w:r>
      <w:r w:rsidR="001A135E">
        <w:rPr>
          <w:rFonts w:ascii="Times New Roman" w:eastAsia="Times New Roman" w:hAnsi="Times New Roman" w:cs="Times New Roman"/>
          <w:sz w:val="24"/>
          <w:szCs w:val="24"/>
        </w:rPr>
        <w:t>,</w:t>
      </w:r>
      <w:r w:rsidR="00E50EAB">
        <w:rPr>
          <w:rFonts w:ascii="Times New Roman" w:eastAsia="Times New Roman" w:hAnsi="Times New Roman" w:cs="Times New Roman"/>
          <w:sz w:val="24"/>
          <w:szCs w:val="24"/>
        </w:rPr>
        <w:t xml:space="preserve"> </w:t>
      </w:r>
      <w:r w:rsidR="003B2381">
        <w:rPr>
          <w:rFonts w:ascii="Times New Roman" w:eastAsia="Times New Roman" w:hAnsi="Times New Roman" w:cs="Times New Roman"/>
          <w:sz w:val="24"/>
          <w:szCs w:val="24"/>
        </w:rPr>
        <w:t>of implementing DRAM and suggest the application of this recycling approach in different context</w:t>
      </w:r>
      <w:r w:rsidR="001A135E">
        <w:rPr>
          <w:rFonts w:ascii="Times New Roman" w:eastAsia="Times New Roman" w:hAnsi="Times New Roman" w:cs="Times New Roman"/>
          <w:sz w:val="24"/>
          <w:szCs w:val="24"/>
        </w:rPr>
        <w:t>s</w:t>
      </w:r>
      <w:r w:rsidR="003B2381">
        <w:rPr>
          <w:rFonts w:ascii="Times New Roman" w:eastAsia="Times New Roman" w:hAnsi="Times New Roman" w:cs="Times New Roman"/>
          <w:sz w:val="24"/>
          <w:szCs w:val="24"/>
        </w:rPr>
        <w:t xml:space="preserve">, mainly due to </w:t>
      </w:r>
      <w:r w:rsidR="00A438C1">
        <w:rPr>
          <w:rFonts w:ascii="Times New Roman" w:eastAsia="Times New Roman" w:hAnsi="Times New Roman" w:cs="Times New Roman"/>
          <w:sz w:val="24"/>
          <w:szCs w:val="24"/>
        </w:rPr>
        <w:t xml:space="preserve">the results obtained </w:t>
      </w:r>
      <w:r w:rsidR="001A135E">
        <w:rPr>
          <w:rFonts w:ascii="Times New Roman" w:eastAsia="Times New Roman" w:hAnsi="Times New Roman" w:cs="Times New Roman"/>
          <w:sz w:val="24"/>
          <w:szCs w:val="24"/>
        </w:rPr>
        <w:t xml:space="preserve">when </w:t>
      </w:r>
      <w:r w:rsidR="00A438C1">
        <w:rPr>
          <w:rFonts w:ascii="Times New Roman" w:eastAsia="Times New Roman" w:hAnsi="Times New Roman" w:cs="Times New Roman"/>
          <w:sz w:val="24"/>
          <w:szCs w:val="24"/>
        </w:rPr>
        <w:t xml:space="preserve">considering </w:t>
      </w:r>
      <w:r w:rsidR="00DE09D6">
        <w:rPr>
          <w:rFonts w:ascii="Times New Roman" w:eastAsia="Times New Roman" w:hAnsi="Times New Roman" w:cs="Times New Roman"/>
          <w:sz w:val="24"/>
          <w:szCs w:val="24"/>
        </w:rPr>
        <w:t xml:space="preserve">various </w:t>
      </w:r>
      <w:r w:rsidR="00A438C1">
        <w:rPr>
          <w:rFonts w:ascii="Times New Roman" w:eastAsia="Times New Roman" w:hAnsi="Times New Roman" w:cs="Times New Roman"/>
          <w:sz w:val="24"/>
          <w:szCs w:val="24"/>
        </w:rPr>
        <w:t>energy sources.</w:t>
      </w:r>
    </w:p>
    <w:p w14:paraId="0D7E2CB5" w14:textId="372BB57D" w:rsidR="00542720" w:rsidRPr="00307E9A" w:rsidRDefault="00542720" w:rsidP="00307E9A">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However, this study is not exempt of limits to be considered</w:t>
      </w:r>
      <w:r w:rsidR="00EC74B8">
        <w:rPr>
          <w:rFonts w:ascii="Times New Roman" w:eastAsia="Times New Roman" w:hAnsi="Times New Roman" w:cs="Times New Roman"/>
          <w:sz w:val="24"/>
          <w:szCs w:val="24"/>
        </w:rPr>
        <w:t xml:space="preserve"> in future works</w:t>
      </w:r>
      <w:r>
        <w:rPr>
          <w:rFonts w:ascii="Times New Roman" w:eastAsia="Times New Roman" w:hAnsi="Times New Roman" w:cs="Times New Roman"/>
          <w:sz w:val="24"/>
          <w:szCs w:val="24"/>
        </w:rPr>
        <w:t>. For this reason, the following recommendations can be followed</w:t>
      </w:r>
      <w:r w:rsidR="00DE09D6">
        <w:rPr>
          <w:rFonts w:ascii="Times New Roman" w:eastAsia="Times New Roman" w:hAnsi="Times New Roman" w:cs="Times New Roman"/>
          <w:sz w:val="24"/>
          <w:szCs w:val="24"/>
        </w:rPr>
        <w:t>:</w:t>
      </w:r>
    </w:p>
    <w:p w14:paraId="3C85CFAE" w14:textId="3983419B" w:rsidR="00542720" w:rsidRDefault="00A438C1" w:rsidP="0054272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reduce the complexity of the system</w:t>
      </w:r>
      <w:r w:rsidR="00DE09D6">
        <w:rPr>
          <w:rFonts w:ascii="Times New Roman" w:eastAsia="Times New Roman" w:hAnsi="Times New Roman" w:cs="Times New Roman"/>
          <w:color w:val="000000"/>
          <w:sz w:val="24"/>
          <w:szCs w:val="24"/>
        </w:rPr>
        <w:t xml:space="preserve"> studied</w:t>
      </w:r>
      <w:r>
        <w:rPr>
          <w:rFonts w:ascii="Times New Roman" w:eastAsia="Times New Roman" w:hAnsi="Times New Roman" w:cs="Times New Roman"/>
          <w:color w:val="000000"/>
          <w:sz w:val="24"/>
          <w:szCs w:val="24"/>
        </w:rPr>
        <w:t xml:space="preserve">, </w:t>
      </w:r>
      <w:r w:rsidR="00DE09D6">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different hypothes</w:t>
      </w:r>
      <w:r w:rsidR="00DE09D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s, such as </w:t>
      </w:r>
      <w:r w:rsidR="007C7EFA" w:rsidRPr="007C7EFA">
        <w:rPr>
          <w:rFonts w:ascii="Times New Roman" w:eastAsia="Times New Roman" w:hAnsi="Times New Roman" w:cs="Times New Roman"/>
          <w:color w:val="000000"/>
          <w:sz w:val="24"/>
          <w:szCs w:val="24"/>
        </w:rPr>
        <w:t>in the recycling system</w:t>
      </w:r>
      <w:r w:rsidR="00DE09D6">
        <w:rPr>
          <w:rFonts w:ascii="Times New Roman" w:eastAsia="Times New Roman" w:hAnsi="Times New Roman" w:cs="Times New Roman"/>
          <w:color w:val="000000"/>
          <w:sz w:val="24"/>
          <w:szCs w:val="24"/>
        </w:rPr>
        <w:t>,</w:t>
      </w:r>
      <w:r w:rsidR="007C7EFA" w:rsidRPr="007C7EFA">
        <w:rPr>
          <w:rFonts w:ascii="Times New Roman" w:eastAsia="Times New Roman" w:hAnsi="Times New Roman" w:cs="Times New Roman"/>
          <w:color w:val="000000"/>
          <w:sz w:val="24"/>
          <w:szCs w:val="24"/>
        </w:rPr>
        <w:t xml:space="preserve"> </w:t>
      </w:r>
      <w:r w:rsidR="007C7EFA">
        <w:rPr>
          <w:rFonts w:ascii="Times New Roman" w:eastAsia="Times New Roman" w:hAnsi="Times New Roman" w:cs="Times New Roman"/>
          <w:color w:val="000000"/>
          <w:sz w:val="24"/>
          <w:szCs w:val="24"/>
        </w:rPr>
        <w:t xml:space="preserve">we considered </w:t>
      </w:r>
      <w:r w:rsidR="0004518A" w:rsidRPr="0004518A">
        <w:rPr>
          <w:rFonts w:ascii="Times New Roman" w:eastAsia="Times New Roman" w:hAnsi="Times New Roman" w:cs="Times New Roman"/>
          <w:color w:val="000000"/>
          <w:sz w:val="24"/>
          <w:szCs w:val="24"/>
        </w:rPr>
        <w:t>only one material collected in a clean state</w:t>
      </w:r>
      <w:r w:rsidR="0004518A">
        <w:rPr>
          <w:rFonts w:ascii="Times New Roman" w:eastAsia="Times New Roman" w:hAnsi="Times New Roman" w:cs="Times New Roman"/>
          <w:color w:val="000000"/>
          <w:sz w:val="24"/>
          <w:szCs w:val="24"/>
        </w:rPr>
        <w:t xml:space="preserve"> and </w:t>
      </w:r>
      <w:r w:rsidR="0004518A" w:rsidRPr="0004518A">
        <w:rPr>
          <w:rFonts w:ascii="Times New Roman" w:eastAsia="Times New Roman" w:hAnsi="Times New Roman" w:cs="Times New Roman"/>
          <w:color w:val="000000"/>
          <w:sz w:val="24"/>
          <w:szCs w:val="24"/>
        </w:rPr>
        <w:t>fixed demand from schools</w:t>
      </w:r>
      <w:r w:rsidR="007C7EFA">
        <w:rPr>
          <w:rFonts w:ascii="Times New Roman" w:eastAsia="Times New Roman" w:hAnsi="Times New Roman" w:cs="Times New Roman"/>
          <w:color w:val="000000"/>
          <w:sz w:val="24"/>
          <w:szCs w:val="24"/>
        </w:rPr>
        <w:t xml:space="preserve">. </w:t>
      </w:r>
      <w:r w:rsidR="00687266">
        <w:rPr>
          <w:rFonts w:ascii="Times New Roman" w:eastAsia="Times New Roman" w:hAnsi="Times New Roman" w:cs="Times New Roman"/>
          <w:color w:val="000000"/>
          <w:sz w:val="24"/>
          <w:szCs w:val="24"/>
        </w:rPr>
        <w:t>However</w:t>
      </w:r>
      <w:r w:rsidR="007C7EFA">
        <w:rPr>
          <w:rFonts w:ascii="Times New Roman" w:eastAsia="Times New Roman" w:hAnsi="Times New Roman" w:cs="Times New Roman"/>
          <w:color w:val="000000"/>
          <w:sz w:val="24"/>
          <w:szCs w:val="24"/>
        </w:rPr>
        <w:t>,</w:t>
      </w:r>
      <w:r w:rsidR="007C7EFA" w:rsidRPr="007C7EFA">
        <w:rPr>
          <w:rFonts w:ascii="Times New Roman" w:eastAsia="Times New Roman" w:hAnsi="Times New Roman" w:cs="Times New Roman"/>
          <w:color w:val="000000"/>
          <w:sz w:val="24"/>
          <w:szCs w:val="24"/>
        </w:rPr>
        <w:t xml:space="preserve"> in the virgin production system the entire supply and production chain was formulated through hypotheses.</w:t>
      </w:r>
      <w:r w:rsidR="00542720">
        <w:rPr>
          <w:rFonts w:ascii="Times New Roman" w:eastAsia="Times New Roman" w:hAnsi="Times New Roman" w:cs="Times New Roman"/>
          <w:color w:val="000000"/>
          <w:sz w:val="24"/>
          <w:szCs w:val="24"/>
        </w:rPr>
        <w:t xml:space="preserve"> </w:t>
      </w:r>
      <w:r w:rsidRPr="00A438C1">
        <w:rPr>
          <w:rFonts w:ascii="Times New Roman" w:eastAsia="Times New Roman" w:hAnsi="Times New Roman" w:cs="Times New Roman"/>
          <w:color w:val="000000"/>
          <w:sz w:val="24"/>
          <w:szCs w:val="24"/>
        </w:rPr>
        <w:t>Future research could conduct an environmental assessment incorporating th</w:t>
      </w:r>
      <w:r>
        <w:rPr>
          <w:rFonts w:ascii="Times New Roman" w:eastAsia="Times New Roman" w:hAnsi="Times New Roman" w:cs="Times New Roman"/>
          <w:color w:val="000000"/>
          <w:sz w:val="24"/>
          <w:szCs w:val="24"/>
        </w:rPr>
        <w:t>ese complexities</w:t>
      </w:r>
      <w:r w:rsidRPr="00A438C1">
        <w:rPr>
          <w:rFonts w:ascii="Times New Roman" w:eastAsia="Times New Roman" w:hAnsi="Times New Roman" w:cs="Times New Roman"/>
          <w:color w:val="000000"/>
          <w:sz w:val="24"/>
          <w:szCs w:val="24"/>
        </w:rPr>
        <w:t>.</w:t>
      </w:r>
    </w:p>
    <w:p w14:paraId="7E8E4C8A" w14:textId="1A117C3B" w:rsidR="00542720" w:rsidRPr="00EC74B8" w:rsidRDefault="004D31DE" w:rsidP="00EC74B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4D31DE">
        <w:rPr>
          <w:rFonts w:ascii="Times New Roman" w:eastAsia="Times New Roman" w:hAnsi="Times New Roman" w:cs="Times New Roman"/>
          <w:color w:val="000000"/>
          <w:sz w:val="24"/>
          <w:szCs w:val="24"/>
        </w:rPr>
        <w:t>This study is limited to the comparison of DRAM with virgin filament production</w:t>
      </w:r>
      <w:r w:rsidR="00542720">
        <w:rPr>
          <w:rFonts w:ascii="Times New Roman" w:eastAsia="Times New Roman" w:hAnsi="Times New Roman" w:cs="Times New Roman"/>
          <w:sz w:val="24"/>
          <w:szCs w:val="24"/>
        </w:rPr>
        <w:t>. It would be interesting to evaluate the environmental performance of a DRAM system with respect to other possible life-ends for PLA</w:t>
      </w:r>
      <w:r>
        <w:rPr>
          <w:rFonts w:ascii="Times New Roman" w:eastAsia="Times New Roman" w:hAnsi="Times New Roman" w:cs="Times New Roman"/>
          <w:sz w:val="24"/>
          <w:szCs w:val="24"/>
        </w:rPr>
        <w:t xml:space="preserve">, such </w:t>
      </w:r>
      <w:r w:rsidR="00687266">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incineration, landfill</w:t>
      </w:r>
      <w:r w:rsidR="006872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w:t>
      </w:r>
      <w:r w:rsidRPr="004D31DE">
        <w:rPr>
          <w:rFonts w:ascii="Times New Roman" w:eastAsia="Times New Roman" w:hAnsi="Times New Roman" w:cs="Times New Roman"/>
          <w:sz w:val="24"/>
          <w:szCs w:val="24"/>
        </w:rPr>
        <w:t>r even a system where virgin material is incorporated into the recycling process.</w:t>
      </w:r>
      <w:r w:rsidR="00EC74B8">
        <w:rPr>
          <w:rFonts w:ascii="Times New Roman" w:eastAsia="Times New Roman" w:hAnsi="Times New Roman" w:cs="Times New Roman"/>
          <w:sz w:val="24"/>
          <w:szCs w:val="24"/>
        </w:rPr>
        <w:t xml:space="preserve"> </w:t>
      </w:r>
      <w:r w:rsidR="00EC74B8" w:rsidRPr="00285192">
        <w:rPr>
          <w:rFonts w:ascii="Times New Roman" w:eastAsia="Times New Roman" w:hAnsi="Times New Roman" w:cs="Times New Roman"/>
          <w:color w:val="000000"/>
          <w:sz w:val="24"/>
          <w:szCs w:val="24"/>
        </w:rPr>
        <w:t xml:space="preserve">This is because the mixture of virgin and recycled material allows </w:t>
      </w:r>
      <w:r w:rsidR="00687266">
        <w:rPr>
          <w:rFonts w:ascii="Times New Roman" w:eastAsia="Times New Roman" w:hAnsi="Times New Roman" w:cs="Times New Roman"/>
          <w:color w:val="000000"/>
          <w:sz w:val="24"/>
          <w:szCs w:val="24"/>
        </w:rPr>
        <w:t>for</w:t>
      </w:r>
      <w:r w:rsidR="00EC74B8" w:rsidRPr="00285192">
        <w:rPr>
          <w:rFonts w:ascii="Times New Roman" w:eastAsia="Times New Roman" w:hAnsi="Times New Roman" w:cs="Times New Roman"/>
          <w:color w:val="000000"/>
          <w:sz w:val="24"/>
          <w:szCs w:val="24"/>
        </w:rPr>
        <w:t xml:space="preserve"> considerable improvement in filament properties and printing quality.</w:t>
      </w:r>
    </w:p>
    <w:p w14:paraId="221AD952" w14:textId="4BDB948E" w:rsidR="0004518A" w:rsidRPr="00307E9A" w:rsidRDefault="00EC74B8" w:rsidP="007C7EF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this</w:t>
      </w:r>
      <w:r w:rsidR="00542720" w:rsidRPr="00EC74B8">
        <w:rPr>
          <w:rFonts w:ascii="Times New Roman" w:eastAsia="Times New Roman" w:hAnsi="Times New Roman" w:cs="Times New Roman"/>
          <w:color w:val="000000"/>
          <w:sz w:val="24"/>
          <w:szCs w:val="24"/>
        </w:rPr>
        <w:t xml:space="preserve"> evaluation was carried out by placing the DRAM system in </w:t>
      </w:r>
      <w:r w:rsidR="00687266">
        <w:rPr>
          <w:rFonts w:ascii="Times New Roman" w:eastAsia="Times New Roman" w:hAnsi="Times New Roman" w:cs="Times New Roman"/>
          <w:color w:val="000000"/>
          <w:sz w:val="24"/>
          <w:szCs w:val="24"/>
        </w:rPr>
        <w:t>the</w:t>
      </w:r>
      <w:r w:rsidR="00542720" w:rsidRPr="00EC74B8">
        <w:rPr>
          <w:rFonts w:ascii="Times New Roman" w:eastAsia="Times New Roman" w:hAnsi="Times New Roman" w:cs="Times New Roman"/>
          <w:color w:val="000000"/>
          <w:sz w:val="24"/>
          <w:szCs w:val="24"/>
        </w:rPr>
        <w:t xml:space="preserve"> specific context</w:t>
      </w:r>
      <w:r w:rsidRPr="00EC74B8">
        <w:rPr>
          <w:rFonts w:ascii="Times New Roman" w:eastAsia="Times New Roman" w:hAnsi="Times New Roman" w:cs="Times New Roman"/>
          <w:color w:val="000000"/>
          <w:sz w:val="24"/>
          <w:szCs w:val="24"/>
        </w:rPr>
        <w:t xml:space="preserve"> of a developed country. It could be interesting to perform the same analysis in developing </w:t>
      </w:r>
      <w:r w:rsidR="00542720" w:rsidRPr="00EC74B8">
        <w:rPr>
          <w:rFonts w:ascii="Times New Roman" w:eastAsia="Times New Roman" w:hAnsi="Times New Roman" w:cs="Times New Roman"/>
          <w:color w:val="000000" w:themeColor="text1"/>
          <w:sz w:val="24"/>
          <w:szCs w:val="24"/>
        </w:rPr>
        <w:t xml:space="preserve">countries, which currently have major problems in the treatment of plastic waste </w:t>
      </w:r>
      <w:r w:rsidR="00542720" w:rsidRPr="00EC74B8">
        <w:rPr>
          <w:rFonts w:ascii="Times New Roman" w:hAnsi="Times New Roman" w:cs="Times New Roman"/>
          <w:color w:val="000000" w:themeColor="text1"/>
          <w:sz w:val="24"/>
          <w:szCs w:val="24"/>
        </w:rPr>
        <w:t>(Ritchie et al., 2018).</w:t>
      </w:r>
      <w:r w:rsidR="00542720" w:rsidRPr="00EC74B8">
        <w:rPr>
          <w:color w:val="000000" w:themeColor="text1"/>
          <w:sz w:val="24"/>
          <w:szCs w:val="24"/>
        </w:rPr>
        <w:t xml:space="preserve"> </w:t>
      </w:r>
    </w:p>
    <w:p w14:paraId="11D21537" w14:textId="77777777" w:rsidR="00D35D9E" w:rsidRPr="005711B9" w:rsidRDefault="00D35D9E" w:rsidP="005711B9">
      <w:pPr>
        <w:spacing w:after="0" w:line="240" w:lineRule="auto"/>
        <w:rPr>
          <w:rFonts w:ascii="Arial" w:eastAsia="Times New Roman" w:hAnsi="Arial" w:cs="Arial"/>
          <w:i/>
          <w:iCs/>
          <w:color w:val="000000"/>
          <w:sz w:val="24"/>
          <w:szCs w:val="24"/>
          <w:lang w:val="en-GB"/>
        </w:rPr>
      </w:pPr>
    </w:p>
    <w:p w14:paraId="000000D4" w14:textId="77777777" w:rsidR="00693859" w:rsidRDefault="00720ECA">
      <w:pPr>
        <w:pStyle w:val="Titre1"/>
        <w:numPr>
          <w:ilvl w:val="0"/>
          <w:numId w:val="4"/>
        </w:numPr>
      </w:pPr>
      <w:bookmarkStart w:id="47" w:name="_Toc100769601"/>
      <w:r>
        <w:t>Conclusions</w:t>
      </w:r>
      <w:bookmarkEnd w:id="47"/>
      <w:r>
        <w:t xml:space="preserve"> </w:t>
      </w:r>
    </w:p>
    <w:p w14:paraId="000000D5" w14:textId="77777777" w:rsidR="00693859" w:rsidRDefault="00693859"/>
    <w:p w14:paraId="000000D6" w14:textId="64F976EA" w:rsidR="00693859" w:rsidRDefault="005D52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LCA methodology, t</w:t>
      </w:r>
      <w:r w:rsidR="00720ECA">
        <w:rPr>
          <w:rFonts w:ascii="Times New Roman" w:eastAsia="Times New Roman" w:hAnsi="Times New Roman" w:cs="Times New Roman"/>
          <w:sz w:val="24"/>
          <w:szCs w:val="24"/>
        </w:rPr>
        <w:t>his work has demonstrated the environmental benefits of a distributed closed</w:t>
      </w:r>
      <w:r w:rsidR="00CC32D5">
        <w:rPr>
          <w:rFonts w:ascii="Times New Roman" w:eastAsia="Times New Roman" w:hAnsi="Times New Roman" w:cs="Times New Roman"/>
          <w:sz w:val="24"/>
          <w:szCs w:val="24"/>
        </w:rPr>
        <w:t>-</w:t>
      </w:r>
      <w:r w:rsidR="00720ECA">
        <w:rPr>
          <w:rFonts w:ascii="Times New Roman" w:eastAsia="Times New Roman" w:hAnsi="Times New Roman" w:cs="Times New Roman"/>
          <w:sz w:val="24"/>
          <w:szCs w:val="24"/>
        </w:rPr>
        <w:t>loop supply chain network for plastic recycling using open-source 3D printing technologies</w:t>
      </w:r>
      <w:r w:rsidR="008F19EB">
        <w:rPr>
          <w:rFonts w:ascii="Times New Roman" w:eastAsia="Times New Roman" w:hAnsi="Times New Roman" w:cs="Times New Roman"/>
          <w:sz w:val="24"/>
          <w:szCs w:val="24"/>
        </w:rPr>
        <w:t xml:space="preserve"> in a specific context.</w:t>
      </w:r>
    </w:p>
    <w:p w14:paraId="000000D7" w14:textId="69B93BD4"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results obtained by the application of the LCA methodology to the case study and its sensitivity analysis suggest the application of this recycling approach in </w:t>
      </w:r>
      <w:r w:rsidR="00311620">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energy context</w:t>
      </w:r>
      <w:r w:rsidR="0031162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(solar, wind</w:t>
      </w:r>
      <w:r w:rsidR="003116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nuclear), acting in parallel to the existing centralized plastic recycling networks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increase plastic recycling rates</w:t>
      </w:r>
      <w:r w:rsidR="00311620">
        <w:rPr>
          <w:rFonts w:ascii="Times New Roman" w:eastAsia="Times New Roman" w:hAnsi="Times New Roman" w:cs="Times New Roman"/>
          <w:sz w:val="24"/>
          <w:szCs w:val="24"/>
        </w:rPr>
        <w:t>, which are currently low</w:t>
      </w:r>
      <w:r>
        <w:rPr>
          <w:rFonts w:ascii="Times New Roman" w:eastAsia="Times New Roman" w:hAnsi="Times New Roman" w:cs="Times New Roman"/>
          <w:sz w:val="24"/>
          <w:szCs w:val="24"/>
        </w:rPr>
        <w:t xml:space="preserve">. </w:t>
      </w:r>
    </w:p>
    <w:p w14:paraId="000000D8" w14:textId="053C45A2"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already mentioned in </w:t>
      </w:r>
      <w:r w:rsidR="001A493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discussion section, it would be interesting for future works</w:t>
      </w:r>
      <w:r w:rsidR="001A493D">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reduce the assumptions used with respect to the production of virgin filament and to integrate the </w:t>
      </w:r>
      <w:r w:rsidR="001A493D">
        <w:rPr>
          <w:rFonts w:ascii="Times New Roman" w:eastAsia="Times New Roman" w:hAnsi="Times New Roman" w:cs="Times New Roman"/>
          <w:sz w:val="24"/>
          <w:szCs w:val="24"/>
        </w:rPr>
        <w:t xml:space="preserve">current </w:t>
      </w:r>
      <w:r>
        <w:rPr>
          <w:rFonts w:ascii="Times New Roman" w:eastAsia="Times New Roman" w:hAnsi="Times New Roman" w:cs="Times New Roman"/>
          <w:sz w:val="24"/>
          <w:szCs w:val="24"/>
        </w:rPr>
        <w:t xml:space="preserve">complexity </w:t>
      </w:r>
      <w:r w:rsidR="001A493D">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carry</w:t>
      </w:r>
      <w:r w:rsidR="001A493D">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out the plastic recycling process. </w:t>
      </w:r>
      <w:r w:rsidR="00B81A16" w:rsidRPr="003272F1">
        <w:rPr>
          <w:rFonts w:ascii="Times New Roman" w:eastAsia="Times New Roman" w:hAnsi="Times New Roman" w:cs="Times New Roman"/>
          <w:sz w:val="24"/>
          <w:szCs w:val="24"/>
        </w:rPr>
        <w:t xml:space="preserve">Furthermore, assessing the impacts of this system in </w:t>
      </w:r>
      <w:r w:rsidR="00551381">
        <w:rPr>
          <w:rFonts w:ascii="Times New Roman" w:eastAsia="Times New Roman" w:hAnsi="Times New Roman" w:cs="Times New Roman"/>
          <w:sz w:val="24"/>
          <w:szCs w:val="24"/>
        </w:rPr>
        <w:t>various</w:t>
      </w:r>
      <w:r w:rsidR="00551381" w:rsidRPr="003272F1">
        <w:rPr>
          <w:rFonts w:ascii="Times New Roman" w:eastAsia="Times New Roman" w:hAnsi="Times New Roman" w:cs="Times New Roman"/>
          <w:sz w:val="24"/>
          <w:szCs w:val="24"/>
        </w:rPr>
        <w:t xml:space="preserve"> </w:t>
      </w:r>
      <w:r w:rsidR="00551381">
        <w:rPr>
          <w:rFonts w:ascii="Times New Roman" w:eastAsia="Times New Roman" w:hAnsi="Times New Roman" w:cs="Times New Roman"/>
          <w:sz w:val="24"/>
          <w:szCs w:val="24"/>
        </w:rPr>
        <w:t>areas</w:t>
      </w:r>
      <w:r w:rsidR="00551381" w:rsidRPr="003272F1">
        <w:rPr>
          <w:rFonts w:ascii="Times New Roman" w:eastAsia="Times New Roman" w:hAnsi="Times New Roman" w:cs="Times New Roman"/>
          <w:sz w:val="24"/>
          <w:szCs w:val="24"/>
        </w:rPr>
        <w:t xml:space="preserve"> </w:t>
      </w:r>
      <w:r w:rsidR="00B81A16" w:rsidRPr="003272F1">
        <w:rPr>
          <w:rFonts w:ascii="Times New Roman" w:eastAsia="Times New Roman" w:hAnsi="Times New Roman" w:cs="Times New Roman"/>
          <w:sz w:val="24"/>
          <w:szCs w:val="24"/>
        </w:rPr>
        <w:t xml:space="preserve">allows </w:t>
      </w:r>
      <w:r w:rsidR="00551381">
        <w:rPr>
          <w:rFonts w:ascii="Times New Roman" w:eastAsia="Times New Roman" w:hAnsi="Times New Roman" w:cs="Times New Roman"/>
          <w:sz w:val="24"/>
          <w:szCs w:val="24"/>
        </w:rPr>
        <w:t xml:space="preserve">us </w:t>
      </w:r>
      <w:r w:rsidR="00B81A16" w:rsidRPr="003272F1">
        <w:rPr>
          <w:rFonts w:ascii="Times New Roman" w:eastAsia="Times New Roman" w:hAnsi="Times New Roman" w:cs="Times New Roman"/>
          <w:sz w:val="24"/>
          <w:szCs w:val="24"/>
        </w:rPr>
        <w:t>to obtain a global vision o</w:t>
      </w:r>
      <w:r w:rsidR="00551381">
        <w:rPr>
          <w:rFonts w:ascii="Times New Roman" w:eastAsia="Times New Roman" w:hAnsi="Times New Roman" w:cs="Times New Roman"/>
          <w:sz w:val="24"/>
          <w:szCs w:val="24"/>
        </w:rPr>
        <w:t>f</w:t>
      </w:r>
      <w:r w:rsidR="00B81A16" w:rsidRPr="003272F1">
        <w:rPr>
          <w:rFonts w:ascii="Times New Roman" w:eastAsia="Times New Roman" w:hAnsi="Times New Roman" w:cs="Times New Roman"/>
          <w:sz w:val="24"/>
          <w:szCs w:val="24"/>
        </w:rPr>
        <w:t xml:space="preserve"> the performance of this system and </w:t>
      </w:r>
      <w:r w:rsidR="00551381">
        <w:rPr>
          <w:rFonts w:ascii="Times New Roman" w:eastAsia="Times New Roman" w:hAnsi="Times New Roman" w:cs="Times New Roman"/>
          <w:sz w:val="24"/>
          <w:szCs w:val="24"/>
        </w:rPr>
        <w:t>to determine which</w:t>
      </w:r>
      <w:r w:rsidR="00B81A16" w:rsidRPr="003272F1">
        <w:rPr>
          <w:rFonts w:ascii="Times New Roman" w:eastAsia="Times New Roman" w:hAnsi="Times New Roman" w:cs="Times New Roman"/>
          <w:sz w:val="24"/>
          <w:szCs w:val="24"/>
        </w:rPr>
        <w:t xml:space="preserve"> context </w:t>
      </w:r>
      <w:r w:rsidR="00551381">
        <w:rPr>
          <w:rFonts w:ascii="Times New Roman" w:eastAsia="Times New Roman" w:hAnsi="Times New Roman" w:cs="Times New Roman"/>
          <w:sz w:val="24"/>
          <w:szCs w:val="24"/>
        </w:rPr>
        <w:t xml:space="preserve">would be most favorable </w:t>
      </w:r>
      <w:r w:rsidR="00B81A16" w:rsidRPr="003272F1">
        <w:rPr>
          <w:rFonts w:ascii="Times New Roman" w:eastAsia="Times New Roman" w:hAnsi="Times New Roman" w:cs="Times New Roman"/>
          <w:sz w:val="24"/>
          <w:szCs w:val="24"/>
        </w:rPr>
        <w:t xml:space="preserve">for its development.  </w:t>
      </w:r>
    </w:p>
    <w:p w14:paraId="000000EC" w14:textId="77777777" w:rsidR="00693859" w:rsidRDefault="00693859"/>
    <w:p w14:paraId="34B57D4B" w14:textId="24E74CC1" w:rsidR="00C81726" w:rsidRDefault="00C81726"/>
    <w:sectPr w:rsidR="00C81726">
      <w:headerReference w:type="default" r:id="rId18"/>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Auteur" w:initials="A">
    <w:p w14:paraId="50120AD8" w14:textId="77777777" w:rsidR="00147EEF" w:rsidRDefault="00147EEF">
      <w:pPr>
        <w:pStyle w:val="Commentaire"/>
      </w:pPr>
      <w:r>
        <w:rPr>
          <w:rStyle w:val="Marquedecommentaire"/>
        </w:rPr>
        <w:annotationRef/>
      </w:r>
      <w:r>
        <w:t>Change And to and</w:t>
      </w:r>
    </w:p>
    <w:p w14:paraId="1AD887E3" w14:textId="77777777" w:rsidR="00147EEF" w:rsidRDefault="00147EEF">
      <w:pPr>
        <w:pStyle w:val="Commentaire"/>
      </w:pPr>
      <w:r>
        <w:t>Change studied system to system studied</w:t>
      </w:r>
    </w:p>
    <w:p w14:paraId="35B1BC87" w14:textId="06C6C834" w:rsidR="00147EEF" w:rsidRDefault="00147EEF">
      <w:pPr>
        <w:pStyle w:val="Commentaire"/>
      </w:pPr>
      <w:r>
        <w:t>Change fossil to Fossil</w:t>
      </w:r>
    </w:p>
  </w:comment>
  <w:comment w:id="35" w:author="Auteur" w:initials="A">
    <w:p w14:paraId="7EA0B0E4" w14:textId="77777777" w:rsidR="00C74114" w:rsidRDefault="00C74114">
      <w:pPr>
        <w:pStyle w:val="Commentaire"/>
      </w:pPr>
      <w:r>
        <w:rPr>
          <w:rStyle w:val="Marquedecommentaire"/>
        </w:rPr>
        <w:annotationRef/>
      </w:r>
      <w:r>
        <w:t xml:space="preserve">Change ionising to ionizing </w:t>
      </w:r>
    </w:p>
    <w:p w14:paraId="140029CC" w14:textId="1C0BDD9F" w:rsidR="008D4216" w:rsidRDefault="008D4216">
      <w:pPr>
        <w:pStyle w:val="Commentaire"/>
      </w:pPr>
      <w:r>
        <w:t xml:space="preserve">Change studied scenarios to scenarios studied </w:t>
      </w:r>
    </w:p>
  </w:comment>
  <w:comment w:id="41" w:author="Auteur" w:initials="A">
    <w:p w14:paraId="17204C6D" w14:textId="77777777" w:rsidR="008D0D75" w:rsidRDefault="008D0D75" w:rsidP="008D0D75">
      <w:pPr>
        <w:pStyle w:val="Commentaire"/>
      </w:pPr>
      <w:r>
        <w:rPr>
          <w:rStyle w:val="Marquedecommentaire"/>
        </w:rPr>
        <w:annotationRef/>
      </w:r>
      <w:r>
        <w:t>[Figure 4]</w:t>
      </w:r>
    </w:p>
    <w:p w14:paraId="692D7528" w14:textId="22A10A99" w:rsidR="008D0D75" w:rsidRDefault="008D0D75" w:rsidP="008D0D75">
      <w:pPr>
        <w:pStyle w:val="Commentaire"/>
      </w:pPr>
      <w:r>
        <w:t>Change ionising to ionizing</w:t>
      </w:r>
    </w:p>
    <w:p w14:paraId="0FF46AD5" w14:textId="77777777" w:rsidR="008D0D75" w:rsidRDefault="008D0D75" w:rsidP="008D0D75">
      <w:pPr>
        <w:pStyle w:val="Commentaire"/>
      </w:pPr>
      <w:r>
        <w:t xml:space="preserve">Change “analysis respect” to “analysis </w:t>
      </w:r>
      <w:r w:rsidRPr="00C226BB">
        <w:rPr>
          <w:b/>
          <w:bCs/>
        </w:rPr>
        <w:t>in</w:t>
      </w:r>
      <w:r>
        <w:t xml:space="preserve"> respect”</w:t>
      </w:r>
    </w:p>
    <w:p w14:paraId="215A913C" w14:textId="298731B4" w:rsidR="008D0D75" w:rsidRDefault="008D0D75">
      <w:pPr>
        <w:pStyle w:val="Commentaire"/>
      </w:pPr>
      <w:r>
        <w:t>Make capitalization consistent at bottom: either Filament or filament</w:t>
      </w:r>
    </w:p>
  </w:comment>
  <w:comment w:id="44" w:author="Auteur" w:initials="A">
    <w:p w14:paraId="0D974746" w14:textId="77777777" w:rsidR="00B724DB" w:rsidRDefault="00B724DB" w:rsidP="00B724DB">
      <w:pPr>
        <w:pStyle w:val="Commentaire"/>
      </w:pPr>
      <w:r>
        <w:rPr>
          <w:rStyle w:val="Marquedecommentaire"/>
        </w:rPr>
        <w:annotationRef/>
      </w:r>
      <w:r>
        <w:t>Change ionising to ionizing</w:t>
      </w:r>
    </w:p>
    <w:p w14:paraId="7F95EF77" w14:textId="77777777" w:rsidR="00B724DB" w:rsidRDefault="00B724DB" w:rsidP="00B724DB">
      <w:pPr>
        <w:pStyle w:val="Commentaire"/>
      </w:pPr>
      <w:r>
        <w:t xml:space="preserve">Change “analysis respect” to “analysis </w:t>
      </w:r>
      <w:r w:rsidRPr="00C226BB">
        <w:rPr>
          <w:b/>
          <w:bCs/>
        </w:rPr>
        <w:t>in</w:t>
      </w:r>
      <w:r>
        <w:t xml:space="preserve"> respect”</w:t>
      </w:r>
    </w:p>
    <w:p w14:paraId="2B769432" w14:textId="36109A6C" w:rsidR="00B724DB" w:rsidRDefault="00B724DB">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1BC87" w15:done="1"/>
  <w15:commentEx w15:paraId="140029CC" w15:done="1"/>
  <w15:commentEx w15:paraId="215A913C" w15:done="0"/>
  <w15:commentEx w15:paraId="2B76943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1BC87" w16cid:durableId="26C48A07"/>
  <w16cid:commentId w16cid:paraId="140029CC" w16cid:durableId="26C593E2"/>
  <w16cid:commentId w16cid:paraId="215A913C" w16cid:durableId="26C5AE6C"/>
  <w16cid:commentId w16cid:paraId="2B769432" w16cid:durableId="26C597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AA91" w14:textId="77777777" w:rsidR="00C236FD" w:rsidRDefault="00C236FD">
      <w:pPr>
        <w:spacing w:after="0" w:line="240" w:lineRule="auto"/>
      </w:pPr>
      <w:r>
        <w:separator/>
      </w:r>
    </w:p>
  </w:endnote>
  <w:endnote w:type="continuationSeparator" w:id="0">
    <w:p w14:paraId="085A997F" w14:textId="77777777" w:rsidR="00C236FD" w:rsidRDefault="00C236FD">
      <w:pPr>
        <w:spacing w:after="0" w:line="240" w:lineRule="auto"/>
      </w:pPr>
      <w:r>
        <w:continuationSeparator/>
      </w:r>
    </w:p>
  </w:endnote>
  <w:endnote w:type="continuationNotice" w:id="1">
    <w:p w14:paraId="44480B6C" w14:textId="77777777" w:rsidR="00C236FD" w:rsidRDefault="00C236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7101" w14:textId="77777777" w:rsidR="00C236FD" w:rsidRDefault="00C236FD">
      <w:pPr>
        <w:spacing w:after="0" w:line="240" w:lineRule="auto"/>
      </w:pPr>
      <w:r>
        <w:separator/>
      </w:r>
    </w:p>
  </w:footnote>
  <w:footnote w:type="continuationSeparator" w:id="0">
    <w:p w14:paraId="3AC40B04" w14:textId="77777777" w:rsidR="00C236FD" w:rsidRDefault="00C236FD">
      <w:pPr>
        <w:spacing w:after="0" w:line="240" w:lineRule="auto"/>
      </w:pPr>
      <w:r>
        <w:continuationSeparator/>
      </w:r>
    </w:p>
  </w:footnote>
  <w:footnote w:type="continuationNotice" w:id="1">
    <w:p w14:paraId="01131033" w14:textId="77777777" w:rsidR="00C236FD" w:rsidRDefault="00C236FD">
      <w:pPr>
        <w:spacing w:after="0" w:line="240" w:lineRule="auto"/>
      </w:pPr>
    </w:p>
  </w:footnote>
  <w:footnote w:id="2">
    <w:p w14:paraId="7DAE9E0D" w14:textId="77777777" w:rsidR="00147EEF" w:rsidRPr="007B62BA" w:rsidRDefault="00147EEF" w:rsidP="00CA5717">
      <w:pPr>
        <w:pBdr>
          <w:top w:val="nil"/>
          <w:left w:val="nil"/>
          <w:bottom w:val="nil"/>
          <w:right w:val="nil"/>
          <w:between w:val="nil"/>
        </w:pBdr>
        <w:spacing w:after="0" w:line="240" w:lineRule="auto"/>
        <w:rPr>
          <w:rFonts w:ascii="Times New Roman" w:hAnsi="Times New Roman" w:cs="Times New Roman"/>
          <w:color w:val="000000"/>
          <w:sz w:val="20"/>
          <w:szCs w:val="20"/>
        </w:rPr>
      </w:pPr>
      <w:r w:rsidRPr="007B62BA">
        <w:rPr>
          <w:rFonts w:ascii="Times New Roman" w:hAnsi="Times New Roman" w:cs="Times New Roman"/>
          <w:vertAlign w:val="superscript"/>
        </w:rPr>
        <w:footnoteRef/>
      </w:r>
      <w:r w:rsidRPr="007B62BA">
        <w:rPr>
          <w:rFonts w:ascii="Times New Roman" w:hAnsi="Times New Roman" w:cs="Times New Roman"/>
          <w:color w:val="000000"/>
          <w:sz w:val="20"/>
          <w:szCs w:val="20"/>
        </w:rPr>
        <w:t xml:space="preserve"> </w:t>
      </w:r>
      <w:hyperlink r:id="rId1">
        <w:r w:rsidRPr="007B62BA">
          <w:rPr>
            <w:rFonts w:ascii="Times New Roman" w:hAnsi="Times New Roman" w:cs="Times New Roman"/>
            <w:color w:val="0563C1"/>
            <w:sz w:val="20"/>
            <w:szCs w:val="20"/>
            <w:u w:val="single"/>
          </w:rPr>
          <w:t>https://lf2l.fr/projects/green-fablab/</w:t>
        </w:r>
      </w:hyperlink>
      <w:r w:rsidRPr="007B62BA">
        <w:rPr>
          <w:rFonts w:ascii="Times New Roman" w:hAnsi="Times New Roman" w:cs="Times New Roman"/>
          <w:color w:val="000000"/>
          <w:sz w:val="20"/>
          <w:szCs w:val="20"/>
        </w:rPr>
        <w:t xml:space="preserve"> </w:t>
      </w:r>
    </w:p>
  </w:footnote>
  <w:footnote w:id="3">
    <w:p w14:paraId="33CF6352" w14:textId="40C1777B" w:rsidR="00147EEF" w:rsidRPr="008152DB" w:rsidRDefault="00147EEF" w:rsidP="00F21C7B">
      <w:pPr>
        <w:pBdr>
          <w:top w:val="nil"/>
          <w:left w:val="nil"/>
          <w:bottom w:val="nil"/>
          <w:right w:val="nil"/>
          <w:between w:val="nil"/>
        </w:pBdr>
        <w:spacing w:after="0" w:line="240" w:lineRule="auto"/>
        <w:rPr>
          <w:rFonts w:ascii="Times New Roman" w:hAnsi="Times New Roman" w:cs="Times New Roman"/>
          <w:color w:val="000000"/>
          <w:sz w:val="20"/>
          <w:szCs w:val="20"/>
        </w:rPr>
      </w:pPr>
      <w:r w:rsidRPr="008152DB">
        <w:rPr>
          <w:rFonts w:ascii="Times New Roman" w:hAnsi="Times New Roman" w:cs="Times New Roman"/>
          <w:vertAlign w:val="superscript"/>
        </w:rPr>
        <w:footnoteRef/>
      </w:r>
      <w:r w:rsidRPr="008152DB">
        <w:rPr>
          <w:rFonts w:ascii="Times New Roman" w:hAnsi="Times New Roman" w:cs="Times New Roman"/>
          <w:color w:val="000000"/>
          <w:sz w:val="20"/>
          <w:szCs w:val="20"/>
        </w:rPr>
        <w:t xml:space="preserve"> More information about the machine </w:t>
      </w:r>
      <w:r>
        <w:rPr>
          <w:rFonts w:ascii="Times New Roman" w:hAnsi="Times New Roman" w:cs="Times New Roman"/>
          <w:color w:val="000000"/>
          <w:sz w:val="20"/>
          <w:szCs w:val="20"/>
        </w:rPr>
        <w:t>can be found at</w:t>
      </w:r>
      <w:r w:rsidRPr="008152DB">
        <w:rPr>
          <w:rFonts w:ascii="Times New Roman" w:hAnsi="Times New Roman" w:cs="Times New Roman"/>
          <w:color w:val="000000"/>
          <w:sz w:val="20"/>
          <w:szCs w:val="20"/>
        </w:rPr>
        <w:t xml:space="preserve"> </w:t>
      </w:r>
      <w:hyperlink r:id="rId2">
        <w:r w:rsidRPr="008152DB">
          <w:rPr>
            <w:rFonts w:ascii="Times New Roman" w:hAnsi="Times New Roman" w:cs="Times New Roman"/>
            <w:color w:val="0563C1"/>
            <w:sz w:val="20"/>
            <w:szCs w:val="20"/>
            <w:u w:val="single"/>
          </w:rPr>
          <w:t>www.accextrusion.com/product/peek-3d-printer-filament-production-line.html</w:t>
        </w:r>
      </w:hyperlink>
      <w:r>
        <w:rPr>
          <w:rFonts w:ascii="Times New Roman" w:hAnsi="Times New Roman" w:cs="Times New Roman"/>
        </w:rPr>
        <w:fldChar w:fldCharType="begin"/>
      </w:r>
      <w:r w:rsidRPr="008152DB">
        <w:rPr>
          <w:rFonts w:ascii="Times New Roman" w:hAnsi="Times New Roman" w:cs="Times New Roman"/>
        </w:rPr>
        <w:instrText xml:space="preserve"> HYPERLINK "http://www.accextrusion.com/product/peek-3d-printer-filament-production-line.html" </w:instrText>
      </w:r>
      <w:r>
        <w:rPr>
          <w:rFonts w:ascii="Times New Roman" w:hAnsi="Times New Roman" w:cs="Times New Roman"/>
        </w:rPr>
        <w:fldChar w:fldCharType="separate"/>
      </w:r>
    </w:p>
    <w:p w14:paraId="36221708" w14:textId="77777777" w:rsidR="00147EEF" w:rsidRDefault="00147EEF" w:rsidP="00F21C7B">
      <w:pPr>
        <w:widowControl w:val="0"/>
        <w:pBdr>
          <w:top w:val="nil"/>
          <w:left w:val="nil"/>
          <w:bottom w:val="nil"/>
          <w:right w:val="nil"/>
          <w:between w:val="nil"/>
        </w:pBdr>
        <w:spacing w:after="0" w:line="276" w:lineRule="auto"/>
        <w:rPr>
          <w:color w:val="000000"/>
          <w:sz w:val="20"/>
          <w:szCs w:val="20"/>
        </w:rPr>
      </w:pPr>
      <w:r>
        <w:fldChar w:fldCharType="end"/>
      </w:r>
    </w:p>
  </w:footnote>
  <w:footnote w:id="4">
    <w:p w14:paraId="314AAED7" w14:textId="34DAAE50" w:rsidR="00147EEF" w:rsidRPr="008152DB" w:rsidRDefault="00147EEF" w:rsidP="00550071">
      <w:pPr>
        <w:pStyle w:val="Notedebasdepage"/>
        <w:rPr>
          <w:rFonts w:ascii="Times New Roman" w:hAnsi="Times New Roman" w:cs="Times New Roman"/>
        </w:rPr>
      </w:pPr>
      <w:r w:rsidRPr="008152DB">
        <w:rPr>
          <w:rStyle w:val="Appelnotedebasdep"/>
          <w:rFonts w:ascii="Times New Roman" w:hAnsi="Times New Roman" w:cs="Times New Roman"/>
        </w:rPr>
        <w:footnoteRef/>
      </w:r>
      <w:r w:rsidRPr="008152DB">
        <w:rPr>
          <w:rFonts w:ascii="Times New Roman" w:hAnsi="Times New Roman" w:cs="Times New Roman"/>
        </w:rPr>
        <w:t xml:space="preserve"> </w:t>
      </w:r>
      <w:hyperlink r:id="rId3" w:history="1">
        <w:r w:rsidRPr="009C6A1C">
          <w:rPr>
            <w:rStyle w:val="Lienhypertexte"/>
            <w:rFonts w:ascii="Times New Roman" w:hAnsi="Times New Roman" w:cs="Times New Roman"/>
          </w:rPr>
          <w:t>https://www.usinenouvelle.com/article/bientot-du-pla-made-in-france.N1216857</w:t>
        </w:r>
      </w:hyperlink>
      <w:r>
        <w:rPr>
          <w:rFonts w:ascii="Times New Roman" w:hAnsi="Times New Roman" w:cs="Times New Roman"/>
        </w:rPr>
        <w:t xml:space="preserve"> </w:t>
      </w:r>
    </w:p>
  </w:footnote>
  <w:footnote w:id="5">
    <w:p w14:paraId="0B4B9FBC" w14:textId="632847C4" w:rsidR="00147EEF" w:rsidRPr="00175D03" w:rsidRDefault="00147EEF">
      <w:pPr>
        <w:pStyle w:val="Notedebasdepage"/>
      </w:pPr>
      <w:r>
        <w:rPr>
          <w:rStyle w:val="Appelnotedebasdep"/>
        </w:rPr>
        <w:footnoteRef/>
      </w:r>
      <w:r>
        <w:t xml:space="preserve"> </w:t>
      </w:r>
      <w:hyperlink r:id="rId4" w:history="1">
        <w:r w:rsidRPr="00175D03">
          <w:rPr>
            <w:rStyle w:val="Lienhypertexte"/>
            <w:rFonts w:ascii="Times New Roman" w:hAnsi="Times New Roman" w:cs="Times New Roman"/>
          </w:rPr>
          <w:t>https://bilan-electrique-2020.rte-france.com/production-production-totale/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7" w14:textId="77777777" w:rsidR="00147EEF" w:rsidRDefault="00147EE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98A"/>
    <w:multiLevelType w:val="multilevel"/>
    <w:tmpl w:val="BAD05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6F716F"/>
    <w:multiLevelType w:val="multilevel"/>
    <w:tmpl w:val="00FC2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D2753E"/>
    <w:multiLevelType w:val="hybridMultilevel"/>
    <w:tmpl w:val="5DAE6994"/>
    <w:lvl w:ilvl="0" w:tplc="D48EE4D6">
      <w:start w:val="1"/>
      <w:numFmt w:val="bullet"/>
      <w:lvlText w:val="•"/>
      <w:lvlJc w:val="left"/>
      <w:pPr>
        <w:tabs>
          <w:tab w:val="num" w:pos="720"/>
        </w:tabs>
        <w:ind w:left="720" w:hanging="360"/>
      </w:pPr>
      <w:rPr>
        <w:rFonts w:ascii="Arial" w:hAnsi="Arial" w:hint="default"/>
      </w:rPr>
    </w:lvl>
    <w:lvl w:ilvl="1" w:tplc="80B40E6A" w:tentative="1">
      <w:start w:val="1"/>
      <w:numFmt w:val="bullet"/>
      <w:lvlText w:val="•"/>
      <w:lvlJc w:val="left"/>
      <w:pPr>
        <w:tabs>
          <w:tab w:val="num" w:pos="1440"/>
        </w:tabs>
        <w:ind w:left="1440" w:hanging="360"/>
      </w:pPr>
      <w:rPr>
        <w:rFonts w:ascii="Arial" w:hAnsi="Arial" w:hint="default"/>
      </w:rPr>
    </w:lvl>
    <w:lvl w:ilvl="2" w:tplc="7B98FBF0" w:tentative="1">
      <w:start w:val="1"/>
      <w:numFmt w:val="bullet"/>
      <w:lvlText w:val="•"/>
      <w:lvlJc w:val="left"/>
      <w:pPr>
        <w:tabs>
          <w:tab w:val="num" w:pos="2160"/>
        </w:tabs>
        <w:ind w:left="2160" w:hanging="360"/>
      </w:pPr>
      <w:rPr>
        <w:rFonts w:ascii="Arial" w:hAnsi="Arial" w:hint="default"/>
      </w:rPr>
    </w:lvl>
    <w:lvl w:ilvl="3" w:tplc="CE82E17A" w:tentative="1">
      <w:start w:val="1"/>
      <w:numFmt w:val="bullet"/>
      <w:lvlText w:val="•"/>
      <w:lvlJc w:val="left"/>
      <w:pPr>
        <w:tabs>
          <w:tab w:val="num" w:pos="2880"/>
        </w:tabs>
        <w:ind w:left="2880" w:hanging="360"/>
      </w:pPr>
      <w:rPr>
        <w:rFonts w:ascii="Arial" w:hAnsi="Arial" w:hint="default"/>
      </w:rPr>
    </w:lvl>
    <w:lvl w:ilvl="4" w:tplc="811A5B28" w:tentative="1">
      <w:start w:val="1"/>
      <w:numFmt w:val="bullet"/>
      <w:lvlText w:val="•"/>
      <w:lvlJc w:val="left"/>
      <w:pPr>
        <w:tabs>
          <w:tab w:val="num" w:pos="3600"/>
        </w:tabs>
        <w:ind w:left="3600" w:hanging="360"/>
      </w:pPr>
      <w:rPr>
        <w:rFonts w:ascii="Arial" w:hAnsi="Arial" w:hint="default"/>
      </w:rPr>
    </w:lvl>
    <w:lvl w:ilvl="5" w:tplc="5FDCD4B0" w:tentative="1">
      <w:start w:val="1"/>
      <w:numFmt w:val="bullet"/>
      <w:lvlText w:val="•"/>
      <w:lvlJc w:val="left"/>
      <w:pPr>
        <w:tabs>
          <w:tab w:val="num" w:pos="4320"/>
        </w:tabs>
        <w:ind w:left="4320" w:hanging="360"/>
      </w:pPr>
      <w:rPr>
        <w:rFonts w:ascii="Arial" w:hAnsi="Arial" w:hint="default"/>
      </w:rPr>
    </w:lvl>
    <w:lvl w:ilvl="6" w:tplc="068C98BE" w:tentative="1">
      <w:start w:val="1"/>
      <w:numFmt w:val="bullet"/>
      <w:lvlText w:val="•"/>
      <w:lvlJc w:val="left"/>
      <w:pPr>
        <w:tabs>
          <w:tab w:val="num" w:pos="5040"/>
        </w:tabs>
        <w:ind w:left="5040" w:hanging="360"/>
      </w:pPr>
      <w:rPr>
        <w:rFonts w:ascii="Arial" w:hAnsi="Arial" w:hint="default"/>
      </w:rPr>
    </w:lvl>
    <w:lvl w:ilvl="7" w:tplc="4DDAF46C" w:tentative="1">
      <w:start w:val="1"/>
      <w:numFmt w:val="bullet"/>
      <w:lvlText w:val="•"/>
      <w:lvlJc w:val="left"/>
      <w:pPr>
        <w:tabs>
          <w:tab w:val="num" w:pos="5760"/>
        </w:tabs>
        <w:ind w:left="5760" w:hanging="360"/>
      </w:pPr>
      <w:rPr>
        <w:rFonts w:ascii="Arial" w:hAnsi="Arial" w:hint="default"/>
      </w:rPr>
    </w:lvl>
    <w:lvl w:ilvl="8" w:tplc="5FD609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4E3614"/>
    <w:multiLevelType w:val="multilevel"/>
    <w:tmpl w:val="C784CFBA"/>
    <w:lvl w:ilvl="0">
      <w:start w:val="1"/>
      <w:numFmt w:val="decimal"/>
      <w:lvlText w:val="%1."/>
      <w:lvlJc w:val="left"/>
      <w:pPr>
        <w:ind w:left="360" w:hanging="360"/>
      </w:pPr>
      <w:rPr>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772FA1"/>
    <w:multiLevelType w:val="multilevel"/>
    <w:tmpl w:val="C98EFF9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601D7B9F"/>
    <w:multiLevelType w:val="hybridMultilevel"/>
    <w:tmpl w:val="9F0654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FD10F5"/>
    <w:multiLevelType w:val="hybridMultilevel"/>
    <w:tmpl w:val="5C98C30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7" w15:restartNumberingAfterBreak="0">
    <w:nsid w:val="74CB5CA8"/>
    <w:multiLevelType w:val="hybridMultilevel"/>
    <w:tmpl w:val="BB505C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E143D2"/>
    <w:multiLevelType w:val="hybridMultilevel"/>
    <w:tmpl w:val="32B4B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1227160">
    <w:abstractNumId w:val="0"/>
  </w:num>
  <w:num w:numId="2" w16cid:durableId="1364475331">
    <w:abstractNumId w:val="1"/>
  </w:num>
  <w:num w:numId="3" w16cid:durableId="748960194">
    <w:abstractNumId w:val="4"/>
  </w:num>
  <w:num w:numId="4" w16cid:durableId="1522359899">
    <w:abstractNumId w:val="3"/>
  </w:num>
  <w:num w:numId="5" w16cid:durableId="1325739986">
    <w:abstractNumId w:val="8"/>
  </w:num>
  <w:num w:numId="6" w16cid:durableId="1933270029">
    <w:abstractNumId w:val="5"/>
  </w:num>
  <w:num w:numId="7" w16cid:durableId="442267704">
    <w:abstractNumId w:val="2"/>
  </w:num>
  <w:num w:numId="8" w16cid:durableId="596593547">
    <w:abstractNumId w:val="7"/>
  </w:num>
  <w:num w:numId="9" w16cid:durableId="209272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removePersonalInformation/>
  <w:removeDateAndTim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859"/>
    <w:rsid w:val="00006B2B"/>
    <w:rsid w:val="00020E80"/>
    <w:rsid w:val="00021665"/>
    <w:rsid w:val="0002248D"/>
    <w:rsid w:val="000267EE"/>
    <w:rsid w:val="000337CE"/>
    <w:rsid w:val="00033F49"/>
    <w:rsid w:val="00036958"/>
    <w:rsid w:val="00042780"/>
    <w:rsid w:val="00043D03"/>
    <w:rsid w:val="0004518A"/>
    <w:rsid w:val="000467C7"/>
    <w:rsid w:val="00050355"/>
    <w:rsid w:val="00052529"/>
    <w:rsid w:val="00061643"/>
    <w:rsid w:val="0006358C"/>
    <w:rsid w:val="00072475"/>
    <w:rsid w:val="00073EAC"/>
    <w:rsid w:val="000758DA"/>
    <w:rsid w:val="000771AD"/>
    <w:rsid w:val="000832EF"/>
    <w:rsid w:val="000839EC"/>
    <w:rsid w:val="00085828"/>
    <w:rsid w:val="000909DB"/>
    <w:rsid w:val="000976CA"/>
    <w:rsid w:val="000A0C27"/>
    <w:rsid w:val="000A3804"/>
    <w:rsid w:val="000A38E5"/>
    <w:rsid w:val="000C48D3"/>
    <w:rsid w:val="000E017E"/>
    <w:rsid w:val="000E0980"/>
    <w:rsid w:val="000E2034"/>
    <w:rsid w:val="000E2E17"/>
    <w:rsid w:val="000E76AD"/>
    <w:rsid w:val="00104F36"/>
    <w:rsid w:val="0010502F"/>
    <w:rsid w:val="00111A31"/>
    <w:rsid w:val="0012725F"/>
    <w:rsid w:val="00132313"/>
    <w:rsid w:val="00132644"/>
    <w:rsid w:val="00132CC9"/>
    <w:rsid w:val="00135AFD"/>
    <w:rsid w:val="00147EEF"/>
    <w:rsid w:val="00163A49"/>
    <w:rsid w:val="00167AAB"/>
    <w:rsid w:val="0017207D"/>
    <w:rsid w:val="00175D03"/>
    <w:rsid w:val="00175E84"/>
    <w:rsid w:val="00182CC9"/>
    <w:rsid w:val="00183F43"/>
    <w:rsid w:val="00193157"/>
    <w:rsid w:val="001A06C6"/>
    <w:rsid w:val="001A135E"/>
    <w:rsid w:val="001A493D"/>
    <w:rsid w:val="001A7AB3"/>
    <w:rsid w:val="001B2F4A"/>
    <w:rsid w:val="001B44E0"/>
    <w:rsid w:val="001B4C58"/>
    <w:rsid w:val="001B60AA"/>
    <w:rsid w:val="001B79AA"/>
    <w:rsid w:val="001B7EE0"/>
    <w:rsid w:val="001C20B3"/>
    <w:rsid w:val="001D5014"/>
    <w:rsid w:val="001E5A3D"/>
    <w:rsid w:val="001E6146"/>
    <w:rsid w:val="00204A8F"/>
    <w:rsid w:val="00212700"/>
    <w:rsid w:val="00213CD7"/>
    <w:rsid w:val="00214D3D"/>
    <w:rsid w:val="002324E0"/>
    <w:rsid w:val="0023438B"/>
    <w:rsid w:val="00240278"/>
    <w:rsid w:val="002447EB"/>
    <w:rsid w:val="002458DF"/>
    <w:rsid w:val="00245B71"/>
    <w:rsid w:val="00257457"/>
    <w:rsid w:val="00261F08"/>
    <w:rsid w:val="0026305D"/>
    <w:rsid w:val="0026509D"/>
    <w:rsid w:val="00273054"/>
    <w:rsid w:val="002737FE"/>
    <w:rsid w:val="00277C5A"/>
    <w:rsid w:val="00283569"/>
    <w:rsid w:val="00285192"/>
    <w:rsid w:val="00286FD0"/>
    <w:rsid w:val="0029141A"/>
    <w:rsid w:val="002A0991"/>
    <w:rsid w:val="002A3895"/>
    <w:rsid w:val="002A4998"/>
    <w:rsid w:val="002A687D"/>
    <w:rsid w:val="002B0CE1"/>
    <w:rsid w:val="002D0BCB"/>
    <w:rsid w:val="002D3FD3"/>
    <w:rsid w:val="002D72FD"/>
    <w:rsid w:val="002E10D5"/>
    <w:rsid w:val="002E6CDC"/>
    <w:rsid w:val="002F290D"/>
    <w:rsid w:val="002F7F38"/>
    <w:rsid w:val="00300717"/>
    <w:rsid w:val="00307E9A"/>
    <w:rsid w:val="003106F0"/>
    <w:rsid w:val="00311620"/>
    <w:rsid w:val="00311993"/>
    <w:rsid w:val="00311B56"/>
    <w:rsid w:val="003127CB"/>
    <w:rsid w:val="00314AB9"/>
    <w:rsid w:val="00314EB4"/>
    <w:rsid w:val="00315007"/>
    <w:rsid w:val="00324CF6"/>
    <w:rsid w:val="00325ECA"/>
    <w:rsid w:val="003272F1"/>
    <w:rsid w:val="003273D5"/>
    <w:rsid w:val="0034348D"/>
    <w:rsid w:val="00343E5E"/>
    <w:rsid w:val="00344900"/>
    <w:rsid w:val="003576A1"/>
    <w:rsid w:val="00362448"/>
    <w:rsid w:val="003633B9"/>
    <w:rsid w:val="00364A30"/>
    <w:rsid w:val="0036756B"/>
    <w:rsid w:val="00374443"/>
    <w:rsid w:val="003760B7"/>
    <w:rsid w:val="003771F3"/>
    <w:rsid w:val="00384A44"/>
    <w:rsid w:val="0039177B"/>
    <w:rsid w:val="00395736"/>
    <w:rsid w:val="003A20E6"/>
    <w:rsid w:val="003A5A45"/>
    <w:rsid w:val="003B2381"/>
    <w:rsid w:val="003B6977"/>
    <w:rsid w:val="003D14F7"/>
    <w:rsid w:val="003D4501"/>
    <w:rsid w:val="003E5683"/>
    <w:rsid w:val="003E5FAC"/>
    <w:rsid w:val="003F691D"/>
    <w:rsid w:val="003F74FA"/>
    <w:rsid w:val="004059B9"/>
    <w:rsid w:val="00406CDD"/>
    <w:rsid w:val="00416AF0"/>
    <w:rsid w:val="004219BD"/>
    <w:rsid w:val="00422586"/>
    <w:rsid w:val="00423589"/>
    <w:rsid w:val="00423C53"/>
    <w:rsid w:val="0043007F"/>
    <w:rsid w:val="0043740B"/>
    <w:rsid w:val="00440801"/>
    <w:rsid w:val="00443689"/>
    <w:rsid w:val="00450AD4"/>
    <w:rsid w:val="004645F0"/>
    <w:rsid w:val="00465E9A"/>
    <w:rsid w:val="004660BB"/>
    <w:rsid w:val="00470845"/>
    <w:rsid w:val="00481D90"/>
    <w:rsid w:val="00492F29"/>
    <w:rsid w:val="004970DA"/>
    <w:rsid w:val="004975C7"/>
    <w:rsid w:val="004A1447"/>
    <w:rsid w:val="004A2D0A"/>
    <w:rsid w:val="004A4373"/>
    <w:rsid w:val="004A4BDA"/>
    <w:rsid w:val="004B05E0"/>
    <w:rsid w:val="004C341C"/>
    <w:rsid w:val="004C56DE"/>
    <w:rsid w:val="004C6B75"/>
    <w:rsid w:val="004D31DE"/>
    <w:rsid w:val="004D5567"/>
    <w:rsid w:val="004D7437"/>
    <w:rsid w:val="004E3A91"/>
    <w:rsid w:val="004E4B81"/>
    <w:rsid w:val="004E697E"/>
    <w:rsid w:val="005039EA"/>
    <w:rsid w:val="00512B7F"/>
    <w:rsid w:val="00513241"/>
    <w:rsid w:val="00517FD3"/>
    <w:rsid w:val="00523440"/>
    <w:rsid w:val="0052673D"/>
    <w:rsid w:val="005275E4"/>
    <w:rsid w:val="00531BFD"/>
    <w:rsid w:val="00533D2F"/>
    <w:rsid w:val="0054186A"/>
    <w:rsid w:val="00542720"/>
    <w:rsid w:val="005446C0"/>
    <w:rsid w:val="00550071"/>
    <w:rsid w:val="00551381"/>
    <w:rsid w:val="00551846"/>
    <w:rsid w:val="00551E2E"/>
    <w:rsid w:val="00552F64"/>
    <w:rsid w:val="00555ADB"/>
    <w:rsid w:val="00563E50"/>
    <w:rsid w:val="00566EC4"/>
    <w:rsid w:val="00570310"/>
    <w:rsid w:val="005711B9"/>
    <w:rsid w:val="005828D6"/>
    <w:rsid w:val="00584D54"/>
    <w:rsid w:val="005A381D"/>
    <w:rsid w:val="005B0C39"/>
    <w:rsid w:val="005B5518"/>
    <w:rsid w:val="005C1114"/>
    <w:rsid w:val="005C4364"/>
    <w:rsid w:val="005D3AA9"/>
    <w:rsid w:val="005D52E8"/>
    <w:rsid w:val="006054FC"/>
    <w:rsid w:val="00607DF6"/>
    <w:rsid w:val="006109C4"/>
    <w:rsid w:val="00611FFB"/>
    <w:rsid w:val="00615E06"/>
    <w:rsid w:val="00620FE3"/>
    <w:rsid w:val="00625972"/>
    <w:rsid w:val="00647374"/>
    <w:rsid w:val="006533B2"/>
    <w:rsid w:val="00653465"/>
    <w:rsid w:val="00661518"/>
    <w:rsid w:val="00661792"/>
    <w:rsid w:val="00663558"/>
    <w:rsid w:val="00667100"/>
    <w:rsid w:val="006712FD"/>
    <w:rsid w:val="00676B4E"/>
    <w:rsid w:val="00684321"/>
    <w:rsid w:val="006857A5"/>
    <w:rsid w:val="00687266"/>
    <w:rsid w:val="00693859"/>
    <w:rsid w:val="00693D5B"/>
    <w:rsid w:val="006A204D"/>
    <w:rsid w:val="006A440F"/>
    <w:rsid w:val="006A6C3F"/>
    <w:rsid w:val="006B03B1"/>
    <w:rsid w:val="006B2B8F"/>
    <w:rsid w:val="006B36F7"/>
    <w:rsid w:val="006B50EF"/>
    <w:rsid w:val="006B54FA"/>
    <w:rsid w:val="006B6F55"/>
    <w:rsid w:val="006C03C6"/>
    <w:rsid w:val="006C1027"/>
    <w:rsid w:val="006C1107"/>
    <w:rsid w:val="006C38A1"/>
    <w:rsid w:val="006C76BF"/>
    <w:rsid w:val="006D0A30"/>
    <w:rsid w:val="006D20ED"/>
    <w:rsid w:val="006D771B"/>
    <w:rsid w:val="006E0761"/>
    <w:rsid w:val="006E1706"/>
    <w:rsid w:val="006E2C7F"/>
    <w:rsid w:val="006F16CD"/>
    <w:rsid w:val="006F6477"/>
    <w:rsid w:val="006F6A62"/>
    <w:rsid w:val="007003EF"/>
    <w:rsid w:val="007048CE"/>
    <w:rsid w:val="0070635F"/>
    <w:rsid w:val="00712412"/>
    <w:rsid w:val="00720ECA"/>
    <w:rsid w:val="0072166B"/>
    <w:rsid w:val="00732106"/>
    <w:rsid w:val="00740F26"/>
    <w:rsid w:val="00741AFC"/>
    <w:rsid w:val="00747DD2"/>
    <w:rsid w:val="007506A8"/>
    <w:rsid w:val="00750AED"/>
    <w:rsid w:val="007529A1"/>
    <w:rsid w:val="00753ED2"/>
    <w:rsid w:val="00767255"/>
    <w:rsid w:val="0077487A"/>
    <w:rsid w:val="00776157"/>
    <w:rsid w:val="00776F65"/>
    <w:rsid w:val="007775D1"/>
    <w:rsid w:val="00777F14"/>
    <w:rsid w:val="0078375F"/>
    <w:rsid w:val="00784B70"/>
    <w:rsid w:val="00784DEE"/>
    <w:rsid w:val="00785C10"/>
    <w:rsid w:val="00786AFB"/>
    <w:rsid w:val="00794D09"/>
    <w:rsid w:val="007A27BD"/>
    <w:rsid w:val="007A2EAC"/>
    <w:rsid w:val="007B1CE5"/>
    <w:rsid w:val="007B3250"/>
    <w:rsid w:val="007B3FA5"/>
    <w:rsid w:val="007B4F90"/>
    <w:rsid w:val="007B5046"/>
    <w:rsid w:val="007B62BA"/>
    <w:rsid w:val="007C0FEE"/>
    <w:rsid w:val="007C47DB"/>
    <w:rsid w:val="007C7EFA"/>
    <w:rsid w:val="007D31B7"/>
    <w:rsid w:val="007D658C"/>
    <w:rsid w:val="007D6E4B"/>
    <w:rsid w:val="007D7537"/>
    <w:rsid w:val="007E13E2"/>
    <w:rsid w:val="007E15CB"/>
    <w:rsid w:val="007E263F"/>
    <w:rsid w:val="007E3153"/>
    <w:rsid w:val="007E46E5"/>
    <w:rsid w:val="007F76A6"/>
    <w:rsid w:val="00802B4E"/>
    <w:rsid w:val="008032EA"/>
    <w:rsid w:val="00805B91"/>
    <w:rsid w:val="008101FB"/>
    <w:rsid w:val="008152DB"/>
    <w:rsid w:val="0082015E"/>
    <w:rsid w:val="00823445"/>
    <w:rsid w:val="008269AE"/>
    <w:rsid w:val="008303CF"/>
    <w:rsid w:val="00830972"/>
    <w:rsid w:val="00831278"/>
    <w:rsid w:val="00831656"/>
    <w:rsid w:val="008367DE"/>
    <w:rsid w:val="00841837"/>
    <w:rsid w:val="0085290F"/>
    <w:rsid w:val="008549FE"/>
    <w:rsid w:val="00861859"/>
    <w:rsid w:val="00861B4E"/>
    <w:rsid w:val="00866D61"/>
    <w:rsid w:val="0087343E"/>
    <w:rsid w:val="00874D9D"/>
    <w:rsid w:val="008763A9"/>
    <w:rsid w:val="0087694A"/>
    <w:rsid w:val="00881D68"/>
    <w:rsid w:val="00883057"/>
    <w:rsid w:val="008860CF"/>
    <w:rsid w:val="00887EF1"/>
    <w:rsid w:val="00890387"/>
    <w:rsid w:val="008A1955"/>
    <w:rsid w:val="008A69AA"/>
    <w:rsid w:val="008A6A6C"/>
    <w:rsid w:val="008B2EAA"/>
    <w:rsid w:val="008C7F76"/>
    <w:rsid w:val="008D0D75"/>
    <w:rsid w:val="008D4216"/>
    <w:rsid w:val="008D5DD5"/>
    <w:rsid w:val="008D669F"/>
    <w:rsid w:val="008E3381"/>
    <w:rsid w:val="008E4515"/>
    <w:rsid w:val="008F19EB"/>
    <w:rsid w:val="008F2454"/>
    <w:rsid w:val="008F540D"/>
    <w:rsid w:val="008F752D"/>
    <w:rsid w:val="00913E24"/>
    <w:rsid w:val="00914A7A"/>
    <w:rsid w:val="00930195"/>
    <w:rsid w:val="00932C06"/>
    <w:rsid w:val="00946DC8"/>
    <w:rsid w:val="00953969"/>
    <w:rsid w:val="00960886"/>
    <w:rsid w:val="00962C51"/>
    <w:rsid w:val="00965F23"/>
    <w:rsid w:val="009700DB"/>
    <w:rsid w:val="00973CF5"/>
    <w:rsid w:val="009765CF"/>
    <w:rsid w:val="00976D56"/>
    <w:rsid w:val="009776DB"/>
    <w:rsid w:val="00983438"/>
    <w:rsid w:val="00984C40"/>
    <w:rsid w:val="00985DD1"/>
    <w:rsid w:val="0098647F"/>
    <w:rsid w:val="0098733E"/>
    <w:rsid w:val="009912CE"/>
    <w:rsid w:val="00991A8D"/>
    <w:rsid w:val="00992A9C"/>
    <w:rsid w:val="009A02BE"/>
    <w:rsid w:val="009A6364"/>
    <w:rsid w:val="009A7901"/>
    <w:rsid w:val="009A7C8F"/>
    <w:rsid w:val="009B468E"/>
    <w:rsid w:val="009B568F"/>
    <w:rsid w:val="009B63DE"/>
    <w:rsid w:val="009B73EE"/>
    <w:rsid w:val="009C070C"/>
    <w:rsid w:val="009C59DD"/>
    <w:rsid w:val="009D63BE"/>
    <w:rsid w:val="009D7634"/>
    <w:rsid w:val="009E4EC6"/>
    <w:rsid w:val="009F5AE9"/>
    <w:rsid w:val="009F7A93"/>
    <w:rsid w:val="009F7C0F"/>
    <w:rsid w:val="00A122C8"/>
    <w:rsid w:val="00A13F36"/>
    <w:rsid w:val="00A16A97"/>
    <w:rsid w:val="00A21C33"/>
    <w:rsid w:val="00A24FBE"/>
    <w:rsid w:val="00A26A71"/>
    <w:rsid w:val="00A26F90"/>
    <w:rsid w:val="00A30BCE"/>
    <w:rsid w:val="00A3493E"/>
    <w:rsid w:val="00A40180"/>
    <w:rsid w:val="00A40F40"/>
    <w:rsid w:val="00A438C1"/>
    <w:rsid w:val="00A448F3"/>
    <w:rsid w:val="00A47445"/>
    <w:rsid w:val="00A57AFC"/>
    <w:rsid w:val="00A61FF1"/>
    <w:rsid w:val="00A62470"/>
    <w:rsid w:val="00A65C79"/>
    <w:rsid w:val="00A667F0"/>
    <w:rsid w:val="00A66EA1"/>
    <w:rsid w:val="00A71B56"/>
    <w:rsid w:val="00A80CBF"/>
    <w:rsid w:val="00A828A6"/>
    <w:rsid w:val="00A84CBA"/>
    <w:rsid w:val="00A874B8"/>
    <w:rsid w:val="00A90BC0"/>
    <w:rsid w:val="00A90DD5"/>
    <w:rsid w:val="00A93C42"/>
    <w:rsid w:val="00A95DAD"/>
    <w:rsid w:val="00A97B75"/>
    <w:rsid w:val="00AB0462"/>
    <w:rsid w:val="00AB05D9"/>
    <w:rsid w:val="00AB4B10"/>
    <w:rsid w:val="00AB5D7D"/>
    <w:rsid w:val="00AC3365"/>
    <w:rsid w:val="00AC79D5"/>
    <w:rsid w:val="00AD134C"/>
    <w:rsid w:val="00AD3C65"/>
    <w:rsid w:val="00AD48C2"/>
    <w:rsid w:val="00AD4C86"/>
    <w:rsid w:val="00AE5B78"/>
    <w:rsid w:val="00AF7E75"/>
    <w:rsid w:val="00B02FE4"/>
    <w:rsid w:val="00B13C3E"/>
    <w:rsid w:val="00B13EF6"/>
    <w:rsid w:val="00B25754"/>
    <w:rsid w:val="00B25B04"/>
    <w:rsid w:val="00B36C87"/>
    <w:rsid w:val="00B42A82"/>
    <w:rsid w:val="00B4364E"/>
    <w:rsid w:val="00B44E97"/>
    <w:rsid w:val="00B460F7"/>
    <w:rsid w:val="00B504E0"/>
    <w:rsid w:val="00B532EB"/>
    <w:rsid w:val="00B568D7"/>
    <w:rsid w:val="00B578A2"/>
    <w:rsid w:val="00B60AFE"/>
    <w:rsid w:val="00B6264D"/>
    <w:rsid w:val="00B64D14"/>
    <w:rsid w:val="00B724DB"/>
    <w:rsid w:val="00B80C46"/>
    <w:rsid w:val="00B81A16"/>
    <w:rsid w:val="00B947F4"/>
    <w:rsid w:val="00B96860"/>
    <w:rsid w:val="00B97065"/>
    <w:rsid w:val="00B976DD"/>
    <w:rsid w:val="00BB5599"/>
    <w:rsid w:val="00BB7CB9"/>
    <w:rsid w:val="00BC49C4"/>
    <w:rsid w:val="00BC7BB3"/>
    <w:rsid w:val="00BD0C2F"/>
    <w:rsid w:val="00BD264E"/>
    <w:rsid w:val="00BD5D5D"/>
    <w:rsid w:val="00BD6339"/>
    <w:rsid w:val="00BD7FBC"/>
    <w:rsid w:val="00BE021F"/>
    <w:rsid w:val="00BE6395"/>
    <w:rsid w:val="00BF4C23"/>
    <w:rsid w:val="00C07AFA"/>
    <w:rsid w:val="00C109C3"/>
    <w:rsid w:val="00C12E9F"/>
    <w:rsid w:val="00C13FE4"/>
    <w:rsid w:val="00C1752F"/>
    <w:rsid w:val="00C226BB"/>
    <w:rsid w:val="00C236FD"/>
    <w:rsid w:val="00C24487"/>
    <w:rsid w:val="00C30348"/>
    <w:rsid w:val="00C316EA"/>
    <w:rsid w:val="00C32EA1"/>
    <w:rsid w:val="00C33C2F"/>
    <w:rsid w:val="00C36C79"/>
    <w:rsid w:val="00C57048"/>
    <w:rsid w:val="00C60087"/>
    <w:rsid w:val="00C667EC"/>
    <w:rsid w:val="00C71B3B"/>
    <w:rsid w:val="00C72EF9"/>
    <w:rsid w:val="00C74114"/>
    <w:rsid w:val="00C75748"/>
    <w:rsid w:val="00C81726"/>
    <w:rsid w:val="00C9038A"/>
    <w:rsid w:val="00C903FF"/>
    <w:rsid w:val="00C92BB3"/>
    <w:rsid w:val="00C95BB9"/>
    <w:rsid w:val="00CA0C1E"/>
    <w:rsid w:val="00CA110E"/>
    <w:rsid w:val="00CA1B40"/>
    <w:rsid w:val="00CA5717"/>
    <w:rsid w:val="00CB4ECA"/>
    <w:rsid w:val="00CB53B5"/>
    <w:rsid w:val="00CB546C"/>
    <w:rsid w:val="00CB6178"/>
    <w:rsid w:val="00CC32D5"/>
    <w:rsid w:val="00CC5EFD"/>
    <w:rsid w:val="00CD2ACA"/>
    <w:rsid w:val="00CD2BDA"/>
    <w:rsid w:val="00CE49B3"/>
    <w:rsid w:val="00CF22B1"/>
    <w:rsid w:val="00CF588E"/>
    <w:rsid w:val="00D00858"/>
    <w:rsid w:val="00D038FC"/>
    <w:rsid w:val="00D111D4"/>
    <w:rsid w:val="00D1764C"/>
    <w:rsid w:val="00D17D1C"/>
    <w:rsid w:val="00D20A61"/>
    <w:rsid w:val="00D21B9D"/>
    <w:rsid w:val="00D22F53"/>
    <w:rsid w:val="00D26F4B"/>
    <w:rsid w:val="00D337FD"/>
    <w:rsid w:val="00D35D9E"/>
    <w:rsid w:val="00D45A8E"/>
    <w:rsid w:val="00D4622F"/>
    <w:rsid w:val="00D4673F"/>
    <w:rsid w:val="00D473BF"/>
    <w:rsid w:val="00D5065C"/>
    <w:rsid w:val="00D52933"/>
    <w:rsid w:val="00D5407B"/>
    <w:rsid w:val="00D564A7"/>
    <w:rsid w:val="00D629DF"/>
    <w:rsid w:val="00D64EBE"/>
    <w:rsid w:val="00D836E5"/>
    <w:rsid w:val="00D84C69"/>
    <w:rsid w:val="00D90AD9"/>
    <w:rsid w:val="00D9149C"/>
    <w:rsid w:val="00D92C4A"/>
    <w:rsid w:val="00D9452C"/>
    <w:rsid w:val="00D94C54"/>
    <w:rsid w:val="00D95003"/>
    <w:rsid w:val="00DA30DB"/>
    <w:rsid w:val="00DA3584"/>
    <w:rsid w:val="00DA4FAC"/>
    <w:rsid w:val="00DB1A03"/>
    <w:rsid w:val="00DB2776"/>
    <w:rsid w:val="00DB640A"/>
    <w:rsid w:val="00DC030F"/>
    <w:rsid w:val="00DC137D"/>
    <w:rsid w:val="00DC2B0C"/>
    <w:rsid w:val="00DC7833"/>
    <w:rsid w:val="00DD13BD"/>
    <w:rsid w:val="00DD1F90"/>
    <w:rsid w:val="00DD323F"/>
    <w:rsid w:val="00DD554A"/>
    <w:rsid w:val="00DE09D6"/>
    <w:rsid w:val="00DE1C0F"/>
    <w:rsid w:val="00DE6BE2"/>
    <w:rsid w:val="00DE7D4B"/>
    <w:rsid w:val="00DE7EC9"/>
    <w:rsid w:val="00DF4EE8"/>
    <w:rsid w:val="00E00CBE"/>
    <w:rsid w:val="00E0545B"/>
    <w:rsid w:val="00E14024"/>
    <w:rsid w:val="00E143B5"/>
    <w:rsid w:val="00E33723"/>
    <w:rsid w:val="00E373E6"/>
    <w:rsid w:val="00E42178"/>
    <w:rsid w:val="00E42697"/>
    <w:rsid w:val="00E42A7A"/>
    <w:rsid w:val="00E444F6"/>
    <w:rsid w:val="00E47336"/>
    <w:rsid w:val="00E50EAB"/>
    <w:rsid w:val="00E5443A"/>
    <w:rsid w:val="00E57CC8"/>
    <w:rsid w:val="00E60B7C"/>
    <w:rsid w:val="00E62F70"/>
    <w:rsid w:val="00E75D05"/>
    <w:rsid w:val="00E80CD7"/>
    <w:rsid w:val="00E92326"/>
    <w:rsid w:val="00E93422"/>
    <w:rsid w:val="00E963B9"/>
    <w:rsid w:val="00EA7175"/>
    <w:rsid w:val="00EB06C2"/>
    <w:rsid w:val="00EB1567"/>
    <w:rsid w:val="00EB286C"/>
    <w:rsid w:val="00EC043B"/>
    <w:rsid w:val="00EC2B24"/>
    <w:rsid w:val="00EC3624"/>
    <w:rsid w:val="00EC4B58"/>
    <w:rsid w:val="00EC74B8"/>
    <w:rsid w:val="00EC7A6D"/>
    <w:rsid w:val="00ED3BD3"/>
    <w:rsid w:val="00ED7A70"/>
    <w:rsid w:val="00EE1874"/>
    <w:rsid w:val="00EF5F35"/>
    <w:rsid w:val="00EF6C2D"/>
    <w:rsid w:val="00EF767F"/>
    <w:rsid w:val="00F17C44"/>
    <w:rsid w:val="00F2060E"/>
    <w:rsid w:val="00F21C7B"/>
    <w:rsid w:val="00F26819"/>
    <w:rsid w:val="00F27991"/>
    <w:rsid w:val="00F345F8"/>
    <w:rsid w:val="00F35447"/>
    <w:rsid w:val="00F40087"/>
    <w:rsid w:val="00F407C1"/>
    <w:rsid w:val="00F44117"/>
    <w:rsid w:val="00F55EBF"/>
    <w:rsid w:val="00F566D8"/>
    <w:rsid w:val="00F57698"/>
    <w:rsid w:val="00F650DC"/>
    <w:rsid w:val="00F671D1"/>
    <w:rsid w:val="00F71F8B"/>
    <w:rsid w:val="00F773F7"/>
    <w:rsid w:val="00F91914"/>
    <w:rsid w:val="00F93CFA"/>
    <w:rsid w:val="00F949CD"/>
    <w:rsid w:val="00FA0089"/>
    <w:rsid w:val="00FB00B4"/>
    <w:rsid w:val="00FB0C9A"/>
    <w:rsid w:val="00FB18A3"/>
    <w:rsid w:val="00FB2D31"/>
    <w:rsid w:val="00FB70ED"/>
    <w:rsid w:val="00FC2515"/>
    <w:rsid w:val="00FC6026"/>
    <w:rsid w:val="00FD359B"/>
    <w:rsid w:val="00FD6E6E"/>
    <w:rsid w:val="1D98C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9EA"/>
  </w:style>
  <w:style w:type="paragraph" w:styleId="Titre1">
    <w:name w:val="heading 1"/>
    <w:basedOn w:val="Normal"/>
    <w:next w:val="Normal"/>
    <w:link w:val="Titre1Car"/>
    <w:uiPriority w:val="9"/>
    <w:qFormat/>
    <w:rsid w:val="00572969"/>
    <w:pPr>
      <w:keepNext/>
      <w:keepLines/>
      <w:spacing w:before="240" w:after="0"/>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uiPriority w:val="9"/>
    <w:unhideWhenUsed/>
    <w:qFormat/>
    <w:rsid w:val="00572969"/>
    <w:pPr>
      <w:spacing w:before="480" w:after="240" w:line="240" w:lineRule="auto"/>
      <w:outlineLvl w:val="1"/>
    </w:pPr>
    <w:rPr>
      <w:rFonts w:ascii="Times New Roman" w:eastAsia="Times New Roman" w:hAnsi="Times New Roman" w:cs="Times New Roman"/>
      <w:sz w:val="24"/>
      <w:szCs w:val="28"/>
    </w:rPr>
  </w:style>
  <w:style w:type="paragraph" w:styleId="Titre3">
    <w:name w:val="heading 3"/>
    <w:basedOn w:val="Normal"/>
    <w:next w:val="Normal"/>
    <w:link w:val="Titre3Car"/>
    <w:uiPriority w:val="9"/>
    <w:unhideWhenUsed/>
    <w:qFormat/>
    <w:rsid w:val="001B6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801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character" w:customStyle="1" w:styleId="Titre2Car">
    <w:name w:val="Titre 2 Car"/>
    <w:basedOn w:val="Policepardfaut"/>
    <w:link w:val="Titre2"/>
    <w:rsid w:val="00572969"/>
    <w:rPr>
      <w:rFonts w:ascii="Times New Roman" w:eastAsia="Times New Roman" w:hAnsi="Times New Roman" w:cs="Times New Roman"/>
      <w:sz w:val="24"/>
      <w:szCs w:val="28"/>
      <w:lang w:eastAsia="fr-FR"/>
    </w:rPr>
  </w:style>
  <w:style w:type="paragraph" w:styleId="Paragraphedeliste">
    <w:name w:val="List Paragraph"/>
    <w:basedOn w:val="Normal"/>
    <w:uiPriority w:val="34"/>
    <w:qFormat/>
    <w:rsid w:val="00B14577"/>
    <w:pPr>
      <w:ind w:left="720"/>
      <w:contextualSpacing/>
    </w:pPr>
  </w:style>
  <w:style w:type="paragraph" w:styleId="Lgende">
    <w:name w:val="caption"/>
    <w:basedOn w:val="Normal"/>
    <w:next w:val="Normal"/>
    <w:uiPriority w:val="35"/>
    <w:unhideWhenUsed/>
    <w:qFormat/>
    <w:rsid w:val="00B14577"/>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B1457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4577"/>
    <w:rPr>
      <w:sz w:val="20"/>
      <w:szCs w:val="20"/>
    </w:rPr>
  </w:style>
  <w:style w:type="character" w:styleId="Appelnotedebasdep">
    <w:name w:val="footnote reference"/>
    <w:basedOn w:val="Policepardfaut"/>
    <w:uiPriority w:val="99"/>
    <w:semiHidden/>
    <w:unhideWhenUsed/>
    <w:rsid w:val="00B14577"/>
    <w:rPr>
      <w:vertAlign w:val="superscript"/>
    </w:rPr>
  </w:style>
  <w:style w:type="paragraph" w:customStyle="1" w:styleId="Titreniveau2">
    <w:name w:val="Titre niveau 2"/>
    <w:basedOn w:val="Normal"/>
    <w:rsid w:val="00B14577"/>
    <w:pPr>
      <w:spacing w:after="120" w:line="240" w:lineRule="auto"/>
    </w:pPr>
    <w:rPr>
      <w:rFonts w:ascii="Times New Roman" w:eastAsia="Times New Roman" w:hAnsi="Times New Roman" w:cs="Times New Roman"/>
      <w:b/>
      <w:i/>
      <w:sz w:val="24"/>
      <w:szCs w:val="24"/>
    </w:rPr>
  </w:style>
  <w:style w:type="paragraph" w:customStyle="1" w:styleId="Titredefigure">
    <w:name w:val="Titre de figure"/>
    <w:basedOn w:val="Normal"/>
    <w:rsid w:val="00B14577"/>
    <w:pPr>
      <w:spacing w:after="120" w:line="240" w:lineRule="auto"/>
      <w:jc w:val="center"/>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E764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645D"/>
    <w:rPr>
      <w:rFonts w:ascii="Segoe UI" w:hAnsi="Segoe UI" w:cs="Segoe UI"/>
      <w:sz w:val="18"/>
      <w:szCs w:val="18"/>
    </w:rPr>
  </w:style>
  <w:style w:type="paragraph" w:styleId="En-tte">
    <w:name w:val="header"/>
    <w:basedOn w:val="Normal"/>
    <w:link w:val="En-tteCar"/>
    <w:uiPriority w:val="99"/>
    <w:unhideWhenUsed/>
    <w:rsid w:val="00215A56"/>
    <w:pPr>
      <w:tabs>
        <w:tab w:val="center" w:pos="4680"/>
        <w:tab w:val="right" w:pos="9360"/>
      </w:tabs>
      <w:spacing w:after="0" w:line="240" w:lineRule="auto"/>
    </w:pPr>
  </w:style>
  <w:style w:type="character" w:customStyle="1" w:styleId="En-tteCar">
    <w:name w:val="En-tête Car"/>
    <w:basedOn w:val="Policepardfaut"/>
    <w:link w:val="En-tte"/>
    <w:uiPriority w:val="99"/>
    <w:rsid w:val="00B56C4C"/>
  </w:style>
  <w:style w:type="paragraph" w:styleId="Pieddepage">
    <w:name w:val="footer"/>
    <w:basedOn w:val="Normal"/>
    <w:link w:val="PieddepageCar"/>
    <w:uiPriority w:val="99"/>
    <w:unhideWhenUsed/>
    <w:rsid w:val="00215A5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56C4C"/>
  </w:style>
  <w:style w:type="paragraph" w:styleId="Commentaire">
    <w:name w:val="annotation text"/>
    <w:basedOn w:val="Normal"/>
    <w:link w:val="CommentaireCar"/>
    <w:uiPriority w:val="99"/>
    <w:unhideWhenUsed/>
    <w:rsid w:val="00BE2912"/>
    <w:pPr>
      <w:spacing w:line="240" w:lineRule="auto"/>
    </w:pPr>
    <w:rPr>
      <w:sz w:val="20"/>
      <w:szCs w:val="20"/>
    </w:rPr>
  </w:style>
  <w:style w:type="character" w:customStyle="1" w:styleId="CommentaireCar">
    <w:name w:val="Commentaire Car"/>
    <w:basedOn w:val="Policepardfaut"/>
    <w:link w:val="Commentaire"/>
    <w:uiPriority w:val="99"/>
    <w:rsid w:val="00BE2912"/>
    <w:rPr>
      <w:sz w:val="20"/>
      <w:szCs w:val="20"/>
    </w:rPr>
  </w:style>
  <w:style w:type="character" w:styleId="Marquedecommentaire">
    <w:name w:val="annotation reference"/>
    <w:basedOn w:val="Policepardfaut"/>
    <w:uiPriority w:val="99"/>
    <w:semiHidden/>
    <w:unhideWhenUsed/>
    <w:rsid w:val="00BE2912"/>
    <w:rPr>
      <w:sz w:val="16"/>
      <w:szCs w:val="16"/>
    </w:rPr>
  </w:style>
  <w:style w:type="paragraph" w:styleId="Objetducommentaire">
    <w:name w:val="annotation subject"/>
    <w:basedOn w:val="Commentaire"/>
    <w:next w:val="Commentaire"/>
    <w:link w:val="ObjetducommentaireCar"/>
    <w:uiPriority w:val="99"/>
    <w:semiHidden/>
    <w:unhideWhenUsed/>
    <w:rsid w:val="008627A6"/>
    <w:rPr>
      <w:b/>
      <w:bCs/>
    </w:rPr>
  </w:style>
  <w:style w:type="character" w:customStyle="1" w:styleId="ObjetducommentaireCar">
    <w:name w:val="Objet du commentaire Car"/>
    <w:basedOn w:val="CommentaireCar"/>
    <w:link w:val="Objetducommentaire"/>
    <w:uiPriority w:val="99"/>
    <w:semiHidden/>
    <w:rsid w:val="008627A6"/>
    <w:rPr>
      <w:b/>
      <w:bCs/>
      <w:sz w:val="20"/>
      <w:szCs w:val="20"/>
    </w:rPr>
  </w:style>
  <w:style w:type="table" w:styleId="Grilledutableau">
    <w:name w:val="Table Grid"/>
    <w:basedOn w:val="TableauNormal"/>
    <w:uiPriority w:val="39"/>
    <w:rsid w:val="00132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15BA9"/>
    <w:rPr>
      <w:color w:val="0563C1" w:themeColor="hyperlink"/>
      <w:u w:val="single"/>
    </w:rPr>
  </w:style>
  <w:style w:type="character" w:customStyle="1" w:styleId="Titre3Car">
    <w:name w:val="Titre 3 Car"/>
    <w:basedOn w:val="Policepardfaut"/>
    <w:link w:val="Titre3"/>
    <w:uiPriority w:val="9"/>
    <w:rsid w:val="001B6A66"/>
    <w:rPr>
      <w:rFonts w:asciiTheme="majorHAnsi" w:eastAsiaTheme="majorEastAsia" w:hAnsiTheme="majorHAnsi" w:cstheme="majorBidi"/>
      <w:color w:val="1F3763" w:themeColor="accent1" w:themeShade="7F"/>
      <w:sz w:val="24"/>
      <w:szCs w:val="24"/>
    </w:rPr>
  </w:style>
  <w:style w:type="paragraph" w:styleId="Tabledesillustrations">
    <w:name w:val="table of figures"/>
    <w:basedOn w:val="Normal"/>
    <w:next w:val="Normal"/>
    <w:uiPriority w:val="99"/>
    <w:unhideWhenUsed/>
    <w:rsid w:val="00726EA2"/>
    <w:pPr>
      <w:spacing w:after="0"/>
    </w:pPr>
  </w:style>
  <w:style w:type="character" w:customStyle="1" w:styleId="Titre1Car">
    <w:name w:val="Titre 1 Car"/>
    <w:basedOn w:val="Policepardfaut"/>
    <w:link w:val="Titre1"/>
    <w:uiPriority w:val="9"/>
    <w:rsid w:val="00572969"/>
    <w:rPr>
      <w:rFonts w:ascii="Times New Roman" w:eastAsiaTheme="majorEastAsia" w:hAnsi="Times New Roman" w:cstheme="majorBidi"/>
      <w:b/>
      <w:sz w:val="24"/>
      <w:szCs w:val="32"/>
    </w:rPr>
  </w:style>
  <w:style w:type="character" w:customStyle="1" w:styleId="Titre4Car">
    <w:name w:val="Titre 4 Car"/>
    <w:basedOn w:val="Policepardfaut"/>
    <w:link w:val="Titre4"/>
    <w:uiPriority w:val="9"/>
    <w:rsid w:val="00680121"/>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Policepardfaut"/>
    <w:uiPriority w:val="99"/>
    <w:semiHidden/>
    <w:unhideWhenUsed/>
    <w:rsid w:val="00911C72"/>
    <w:rPr>
      <w:color w:val="605E5C"/>
      <w:shd w:val="clear" w:color="auto" w:fill="E1DFDD"/>
    </w:rPr>
  </w:style>
  <w:style w:type="paragraph" w:customStyle="1" w:styleId="Default">
    <w:name w:val="Default"/>
    <w:rsid w:val="0072205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sumetmotscls">
    <w:name w:val="Résumé et mots clés"/>
    <w:basedOn w:val="Normal"/>
    <w:rsid w:val="0065097D"/>
    <w:pPr>
      <w:pBdr>
        <w:top w:val="single" w:sz="4" w:space="3" w:color="auto"/>
        <w:bottom w:val="single" w:sz="4" w:space="3" w:color="auto"/>
      </w:pBdr>
      <w:spacing w:after="200" w:line="240" w:lineRule="auto"/>
    </w:pPr>
    <w:rPr>
      <w:rFonts w:ascii="Times New Roman" w:eastAsia="Times New Roman" w:hAnsi="Times New Roman" w:cs="Times New Roman"/>
      <w:i/>
      <w:sz w:val="20"/>
      <w:szCs w:val="20"/>
    </w:rPr>
  </w:style>
  <w:style w:type="character" w:styleId="Lienhypertextesuivivisit">
    <w:name w:val="FollowedHyperlink"/>
    <w:basedOn w:val="Policepardfaut"/>
    <w:uiPriority w:val="99"/>
    <w:semiHidden/>
    <w:unhideWhenUsed/>
    <w:rsid w:val="00DF634D"/>
    <w:rPr>
      <w:color w:val="954F72" w:themeColor="followedHyperlink"/>
      <w:u w:val="single"/>
    </w:rPr>
  </w:style>
  <w:style w:type="paragraph" w:styleId="NormalWeb">
    <w:name w:val="Normal (Web)"/>
    <w:basedOn w:val="Normal"/>
    <w:uiPriority w:val="99"/>
    <w:semiHidden/>
    <w:unhideWhenUsed/>
    <w:rsid w:val="00E13764"/>
    <w:pPr>
      <w:spacing w:before="100" w:beforeAutospacing="1" w:after="100" w:afterAutospacing="1" w:line="240" w:lineRule="auto"/>
    </w:pPr>
    <w:rPr>
      <w:rFonts w:ascii="Times New Roman" w:eastAsia="Times New Roman" w:hAnsi="Times New Roman" w:cs="Times New Roman"/>
      <w:sz w:val="24"/>
      <w:szCs w:val="24"/>
    </w:rPr>
  </w:style>
  <w:style w:type="paragraph" w:styleId="Rvision">
    <w:name w:val="Revision"/>
    <w:hidden/>
    <w:uiPriority w:val="99"/>
    <w:semiHidden/>
    <w:rsid w:val="008768A6"/>
    <w:pPr>
      <w:spacing w:after="0" w:line="240" w:lineRule="auto"/>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auNormal"/>
    <w:pPr>
      <w:spacing w:after="0" w:line="240" w:lineRule="auto"/>
    </w:pPr>
    <w:tblPr>
      <w:tblStyleRowBandSize w:val="1"/>
      <w:tblStyleColBandSize w:val="1"/>
    </w:tblPr>
  </w:style>
  <w:style w:type="table" w:customStyle="1" w:styleId="2">
    <w:name w:val="2"/>
    <w:basedOn w:val="TableauNormal"/>
    <w:tblPr>
      <w:tblStyleRowBandSize w:val="1"/>
      <w:tblStyleColBandSize w:val="1"/>
      <w:tblCellMar>
        <w:left w:w="70" w:type="dxa"/>
        <w:right w:w="70" w:type="dxa"/>
      </w:tblCellMar>
    </w:tblPr>
  </w:style>
  <w:style w:type="table" w:customStyle="1" w:styleId="1">
    <w:name w:val="1"/>
    <w:basedOn w:val="TableauNormal"/>
    <w:tblPr>
      <w:tblStyleRowBandSize w:val="1"/>
      <w:tblStyleColBandSize w:val="1"/>
      <w:tblCellMar>
        <w:left w:w="70" w:type="dxa"/>
        <w:right w:w="70" w:type="dxa"/>
      </w:tblCellMar>
    </w:tblPr>
  </w:style>
  <w:style w:type="character" w:styleId="Textedelespacerserv">
    <w:name w:val="Placeholder Text"/>
    <w:basedOn w:val="Policepardfaut"/>
    <w:uiPriority w:val="99"/>
    <w:semiHidden/>
    <w:rsid w:val="00C60087"/>
    <w:rPr>
      <w:color w:val="808080"/>
    </w:rPr>
  </w:style>
  <w:style w:type="paragraph" w:styleId="TM1">
    <w:name w:val="toc 1"/>
    <w:basedOn w:val="Normal"/>
    <w:next w:val="Normal"/>
    <w:autoRedefine/>
    <w:uiPriority w:val="39"/>
    <w:unhideWhenUsed/>
    <w:rsid w:val="00085828"/>
    <w:pPr>
      <w:spacing w:after="100"/>
    </w:pPr>
  </w:style>
  <w:style w:type="paragraph" w:styleId="TM2">
    <w:name w:val="toc 2"/>
    <w:basedOn w:val="Normal"/>
    <w:next w:val="Normal"/>
    <w:autoRedefine/>
    <w:uiPriority w:val="39"/>
    <w:unhideWhenUsed/>
    <w:rsid w:val="00085828"/>
    <w:pPr>
      <w:spacing w:after="100"/>
      <w:ind w:left="220"/>
    </w:pPr>
  </w:style>
  <w:style w:type="paragraph" w:styleId="TM3">
    <w:name w:val="toc 3"/>
    <w:basedOn w:val="Normal"/>
    <w:next w:val="Normal"/>
    <w:autoRedefine/>
    <w:uiPriority w:val="39"/>
    <w:unhideWhenUsed/>
    <w:rsid w:val="00085828"/>
    <w:pPr>
      <w:spacing w:after="100"/>
      <w:ind w:left="440"/>
    </w:pPr>
  </w:style>
  <w:style w:type="paragraph" w:styleId="TM4">
    <w:name w:val="toc 4"/>
    <w:basedOn w:val="Normal"/>
    <w:next w:val="Normal"/>
    <w:autoRedefine/>
    <w:uiPriority w:val="39"/>
    <w:unhideWhenUsed/>
    <w:rsid w:val="00085828"/>
    <w:pPr>
      <w:spacing w:after="100"/>
      <w:ind w:left="660"/>
    </w:pPr>
  </w:style>
  <w:style w:type="character" w:customStyle="1" w:styleId="cf01">
    <w:name w:val="cf01"/>
    <w:basedOn w:val="Policepardfaut"/>
    <w:rsid w:val="00E963B9"/>
    <w:rPr>
      <w:rFonts w:ascii="Segoe UI" w:hAnsi="Segoe UI" w:cs="Segoe UI" w:hint="default"/>
      <w:sz w:val="18"/>
      <w:szCs w:val="18"/>
    </w:rPr>
  </w:style>
  <w:style w:type="character" w:customStyle="1" w:styleId="apple-converted-space">
    <w:name w:val="apple-converted-space"/>
    <w:basedOn w:val="Policepardfaut"/>
    <w:rsid w:val="003E5FAC"/>
  </w:style>
  <w:style w:type="table" w:customStyle="1" w:styleId="TableNormal1">
    <w:name w:val="Table Normal1"/>
    <w:rsid w:val="00CB6178"/>
    <w:tblPr>
      <w:tblCellMar>
        <w:top w:w="0" w:type="dxa"/>
        <w:left w:w="0" w:type="dxa"/>
        <w:bottom w:w="0" w:type="dxa"/>
        <w:right w:w="0" w:type="dxa"/>
      </w:tblCellMar>
    </w:tblPr>
  </w:style>
  <w:style w:type="paragraph" w:customStyle="1" w:styleId="app-journal-headersubtitle">
    <w:name w:val="app-journal-header__subtitle"/>
    <w:basedOn w:val="Normal"/>
    <w:rsid w:val="00B96860"/>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Mentionnonrsolue1">
    <w:name w:val="Mention non résolue1"/>
    <w:basedOn w:val="Policepardfau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9244">
      <w:bodyDiv w:val="1"/>
      <w:marLeft w:val="0"/>
      <w:marRight w:val="0"/>
      <w:marTop w:val="0"/>
      <w:marBottom w:val="0"/>
      <w:divBdr>
        <w:top w:val="none" w:sz="0" w:space="0" w:color="auto"/>
        <w:left w:val="none" w:sz="0" w:space="0" w:color="auto"/>
        <w:bottom w:val="none" w:sz="0" w:space="0" w:color="auto"/>
        <w:right w:val="none" w:sz="0" w:space="0" w:color="auto"/>
      </w:divBdr>
    </w:div>
    <w:div w:id="306713874">
      <w:bodyDiv w:val="1"/>
      <w:marLeft w:val="0"/>
      <w:marRight w:val="0"/>
      <w:marTop w:val="0"/>
      <w:marBottom w:val="0"/>
      <w:divBdr>
        <w:top w:val="none" w:sz="0" w:space="0" w:color="auto"/>
        <w:left w:val="none" w:sz="0" w:space="0" w:color="auto"/>
        <w:bottom w:val="none" w:sz="0" w:space="0" w:color="auto"/>
        <w:right w:val="none" w:sz="0" w:space="0" w:color="auto"/>
      </w:divBdr>
      <w:divsChild>
        <w:div w:id="76488698">
          <w:marLeft w:val="480"/>
          <w:marRight w:val="0"/>
          <w:marTop w:val="0"/>
          <w:marBottom w:val="0"/>
          <w:divBdr>
            <w:top w:val="none" w:sz="0" w:space="0" w:color="auto"/>
            <w:left w:val="none" w:sz="0" w:space="0" w:color="auto"/>
            <w:bottom w:val="none" w:sz="0" w:space="0" w:color="auto"/>
            <w:right w:val="none" w:sz="0" w:space="0" w:color="auto"/>
          </w:divBdr>
        </w:div>
        <w:div w:id="131483285">
          <w:marLeft w:val="480"/>
          <w:marRight w:val="0"/>
          <w:marTop w:val="0"/>
          <w:marBottom w:val="0"/>
          <w:divBdr>
            <w:top w:val="none" w:sz="0" w:space="0" w:color="auto"/>
            <w:left w:val="none" w:sz="0" w:space="0" w:color="auto"/>
            <w:bottom w:val="none" w:sz="0" w:space="0" w:color="auto"/>
            <w:right w:val="none" w:sz="0" w:space="0" w:color="auto"/>
          </w:divBdr>
        </w:div>
        <w:div w:id="145248547">
          <w:marLeft w:val="480"/>
          <w:marRight w:val="0"/>
          <w:marTop w:val="0"/>
          <w:marBottom w:val="0"/>
          <w:divBdr>
            <w:top w:val="none" w:sz="0" w:space="0" w:color="auto"/>
            <w:left w:val="none" w:sz="0" w:space="0" w:color="auto"/>
            <w:bottom w:val="none" w:sz="0" w:space="0" w:color="auto"/>
            <w:right w:val="none" w:sz="0" w:space="0" w:color="auto"/>
          </w:divBdr>
        </w:div>
        <w:div w:id="179779451">
          <w:marLeft w:val="480"/>
          <w:marRight w:val="0"/>
          <w:marTop w:val="0"/>
          <w:marBottom w:val="0"/>
          <w:divBdr>
            <w:top w:val="none" w:sz="0" w:space="0" w:color="auto"/>
            <w:left w:val="none" w:sz="0" w:space="0" w:color="auto"/>
            <w:bottom w:val="none" w:sz="0" w:space="0" w:color="auto"/>
            <w:right w:val="none" w:sz="0" w:space="0" w:color="auto"/>
          </w:divBdr>
        </w:div>
        <w:div w:id="320041693">
          <w:marLeft w:val="480"/>
          <w:marRight w:val="0"/>
          <w:marTop w:val="0"/>
          <w:marBottom w:val="0"/>
          <w:divBdr>
            <w:top w:val="none" w:sz="0" w:space="0" w:color="auto"/>
            <w:left w:val="none" w:sz="0" w:space="0" w:color="auto"/>
            <w:bottom w:val="none" w:sz="0" w:space="0" w:color="auto"/>
            <w:right w:val="none" w:sz="0" w:space="0" w:color="auto"/>
          </w:divBdr>
        </w:div>
        <w:div w:id="346753446">
          <w:marLeft w:val="480"/>
          <w:marRight w:val="0"/>
          <w:marTop w:val="0"/>
          <w:marBottom w:val="0"/>
          <w:divBdr>
            <w:top w:val="none" w:sz="0" w:space="0" w:color="auto"/>
            <w:left w:val="none" w:sz="0" w:space="0" w:color="auto"/>
            <w:bottom w:val="none" w:sz="0" w:space="0" w:color="auto"/>
            <w:right w:val="none" w:sz="0" w:space="0" w:color="auto"/>
          </w:divBdr>
        </w:div>
        <w:div w:id="363140909">
          <w:marLeft w:val="480"/>
          <w:marRight w:val="0"/>
          <w:marTop w:val="0"/>
          <w:marBottom w:val="0"/>
          <w:divBdr>
            <w:top w:val="none" w:sz="0" w:space="0" w:color="auto"/>
            <w:left w:val="none" w:sz="0" w:space="0" w:color="auto"/>
            <w:bottom w:val="none" w:sz="0" w:space="0" w:color="auto"/>
            <w:right w:val="none" w:sz="0" w:space="0" w:color="auto"/>
          </w:divBdr>
        </w:div>
        <w:div w:id="432555919">
          <w:marLeft w:val="480"/>
          <w:marRight w:val="0"/>
          <w:marTop w:val="0"/>
          <w:marBottom w:val="0"/>
          <w:divBdr>
            <w:top w:val="none" w:sz="0" w:space="0" w:color="auto"/>
            <w:left w:val="none" w:sz="0" w:space="0" w:color="auto"/>
            <w:bottom w:val="none" w:sz="0" w:space="0" w:color="auto"/>
            <w:right w:val="none" w:sz="0" w:space="0" w:color="auto"/>
          </w:divBdr>
        </w:div>
        <w:div w:id="607087195">
          <w:marLeft w:val="480"/>
          <w:marRight w:val="0"/>
          <w:marTop w:val="0"/>
          <w:marBottom w:val="0"/>
          <w:divBdr>
            <w:top w:val="none" w:sz="0" w:space="0" w:color="auto"/>
            <w:left w:val="none" w:sz="0" w:space="0" w:color="auto"/>
            <w:bottom w:val="none" w:sz="0" w:space="0" w:color="auto"/>
            <w:right w:val="none" w:sz="0" w:space="0" w:color="auto"/>
          </w:divBdr>
        </w:div>
        <w:div w:id="776103009">
          <w:marLeft w:val="480"/>
          <w:marRight w:val="0"/>
          <w:marTop w:val="0"/>
          <w:marBottom w:val="0"/>
          <w:divBdr>
            <w:top w:val="none" w:sz="0" w:space="0" w:color="auto"/>
            <w:left w:val="none" w:sz="0" w:space="0" w:color="auto"/>
            <w:bottom w:val="none" w:sz="0" w:space="0" w:color="auto"/>
            <w:right w:val="none" w:sz="0" w:space="0" w:color="auto"/>
          </w:divBdr>
        </w:div>
        <w:div w:id="826476201">
          <w:marLeft w:val="480"/>
          <w:marRight w:val="0"/>
          <w:marTop w:val="0"/>
          <w:marBottom w:val="0"/>
          <w:divBdr>
            <w:top w:val="none" w:sz="0" w:space="0" w:color="auto"/>
            <w:left w:val="none" w:sz="0" w:space="0" w:color="auto"/>
            <w:bottom w:val="none" w:sz="0" w:space="0" w:color="auto"/>
            <w:right w:val="none" w:sz="0" w:space="0" w:color="auto"/>
          </w:divBdr>
        </w:div>
        <w:div w:id="874391960">
          <w:marLeft w:val="480"/>
          <w:marRight w:val="0"/>
          <w:marTop w:val="0"/>
          <w:marBottom w:val="0"/>
          <w:divBdr>
            <w:top w:val="none" w:sz="0" w:space="0" w:color="auto"/>
            <w:left w:val="none" w:sz="0" w:space="0" w:color="auto"/>
            <w:bottom w:val="none" w:sz="0" w:space="0" w:color="auto"/>
            <w:right w:val="none" w:sz="0" w:space="0" w:color="auto"/>
          </w:divBdr>
        </w:div>
        <w:div w:id="881409253">
          <w:marLeft w:val="480"/>
          <w:marRight w:val="0"/>
          <w:marTop w:val="0"/>
          <w:marBottom w:val="0"/>
          <w:divBdr>
            <w:top w:val="none" w:sz="0" w:space="0" w:color="auto"/>
            <w:left w:val="none" w:sz="0" w:space="0" w:color="auto"/>
            <w:bottom w:val="none" w:sz="0" w:space="0" w:color="auto"/>
            <w:right w:val="none" w:sz="0" w:space="0" w:color="auto"/>
          </w:divBdr>
        </w:div>
        <w:div w:id="883129704">
          <w:marLeft w:val="480"/>
          <w:marRight w:val="0"/>
          <w:marTop w:val="0"/>
          <w:marBottom w:val="0"/>
          <w:divBdr>
            <w:top w:val="none" w:sz="0" w:space="0" w:color="auto"/>
            <w:left w:val="none" w:sz="0" w:space="0" w:color="auto"/>
            <w:bottom w:val="none" w:sz="0" w:space="0" w:color="auto"/>
            <w:right w:val="none" w:sz="0" w:space="0" w:color="auto"/>
          </w:divBdr>
        </w:div>
        <w:div w:id="901527345">
          <w:marLeft w:val="480"/>
          <w:marRight w:val="0"/>
          <w:marTop w:val="0"/>
          <w:marBottom w:val="0"/>
          <w:divBdr>
            <w:top w:val="none" w:sz="0" w:space="0" w:color="auto"/>
            <w:left w:val="none" w:sz="0" w:space="0" w:color="auto"/>
            <w:bottom w:val="none" w:sz="0" w:space="0" w:color="auto"/>
            <w:right w:val="none" w:sz="0" w:space="0" w:color="auto"/>
          </w:divBdr>
        </w:div>
        <w:div w:id="917248418">
          <w:marLeft w:val="480"/>
          <w:marRight w:val="0"/>
          <w:marTop w:val="0"/>
          <w:marBottom w:val="0"/>
          <w:divBdr>
            <w:top w:val="none" w:sz="0" w:space="0" w:color="auto"/>
            <w:left w:val="none" w:sz="0" w:space="0" w:color="auto"/>
            <w:bottom w:val="none" w:sz="0" w:space="0" w:color="auto"/>
            <w:right w:val="none" w:sz="0" w:space="0" w:color="auto"/>
          </w:divBdr>
        </w:div>
        <w:div w:id="1093279285">
          <w:marLeft w:val="480"/>
          <w:marRight w:val="0"/>
          <w:marTop w:val="0"/>
          <w:marBottom w:val="0"/>
          <w:divBdr>
            <w:top w:val="none" w:sz="0" w:space="0" w:color="auto"/>
            <w:left w:val="none" w:sz="0" w:space="0" w:color="auto"/>
            <w:bottom w:val="none" w:sz="0" w:space="0" w:color="auto"/>
            <w:right w:val="none" w:sz="0" w:space="0" w:color="auto"/>
          </w:divBdr>
        </w:div>
        <w:div w:id="1139955525">
          <w:marLeft w:val="480"/>
          <w:marRight w:val="0"/>
          <w:marTop w:val="0"/>
          <w:marBottom w:val="0"/>
          <w:divBdr>
            <w:top w:val="none" w:sz="0" w:space="0" w:color="auto"/>
            <w:left w:val="none" w:sz="0" w:space="0" w:color="auto"/>
            <w:bottom w:val="none" w:sz="0" w:space="0" w:color="auto"/>
            <w:right w:val="none" w:sz="0" w:space="0" w:color="auto"/>
          </w:divBdr>
        </w:div>
        <w:div w:id="1148745833">
          <w:marLeft w:val="480"/>
          <w:marRight w:val="0"/>
          <w:marTop w:val="0"/>
          <w:marBottom w:val="0"/>
          <w:divBdr>
            <w:top w:val="none" w:sz="0" w:space="0" w:color="auto"/>
            <w:left w:val="none" w:sz="0" w:space="0" w:color="auto"/>
            <w:bottom w:val="none" w:sz="0" w:space="0" w:color="auto"/>
            <w:right w:val="none" w:sz="0" w:space="0" w:color="auto"/>
          </w:divBdr>
        </w:div>
        <w:div w:id="1238252111">
          <w:marLeft w:val="480"/>
          <w:marRight w:val="0"/>
          <w:marTop w:val="0"/>
          <w:marBottom w:val="0"/>
          <w:divBdr>
            <w:top w:val="none" w:sz="0" w:space="0" w:color="auto"/>
            <w:left w:val="none" w:sz="0" w:space="0" w:color="auto"/>
            <w:bottom w:val="none" w:sz="0" w:space="0" w:color="auto"/>
            <w:right w:val="none" w:sz="0" w:space="0" w:color="auto"/>
          </w:divBdr>
        </w:div>
        <w:div w:id="1352877979">
          <w:marLeft w:val="480"/>
          <w:marRight w:val="0"/>
          <w:marTop w:val="0"/>
          <w:marBottom w:val="0"/>
          <w:divBdr>
            <w:top w:val="none" w:sz="0" w:space="0" w:color="auto"/>
            <w:left w:val="none" w:sz="0" w:space="0" w:color="auto"/>
            <w:bottom w:val="none" w:sz="0" w:space="0" w:color="auto"/>
            <w:right w:val="none" w:sz="0" w:space="0" w:color="auto"/>
          </w:divBdr>
        </w:div>
        <w:div w:id="1383872141">
          <w:marLeft w:val="480"/>
          <w:marRight w:val="0"/>
          <w:marTop w:val="0"/>
          <w:marBottom w:val="0"/>
          <w:divBdr>
            <w:top w:val="none" w:sz="0" w:space="0" w:color="auto"/>
            <w:left w:val="none" w:sz="0" w:space="0" w:color="auto"/>
            <w:bottom w:val="none" w:sz="0" w:space="0" w:color="auto"/>
            <w:right w:val="none" w:sz="0" w:space="0" w:color="auto"/>
          </w:divBdr>
        </w:div>
        <w:div w:id="1404377009">
          <w:marLeft w:val="480"/>
          <w:marRight w:val="0"/>
          <w:marTop w:val="0"/>
          <w:marBottom w:val="0"/>
          <w:divBdr>
            <w:top w:val="none" w:sz="0" w:space="0" w:color="auto"/>
            <w:left w:val="none" w:sz="0" w:space="0" w:color="auto"/>
            <w:bottom w:val="none" w:sz="0" w:space="0" w:color="auto"/>
            <w:right w:val="none" w:sz="0" w:space="0" w:color="auto"/>
          </w:divBdr>
        </w:div>
        <w:div w:id="1405833341">
          <w:marLeft w:val="480"/>
          <w:marRight w:val="0"/>
          <w:marTop w:val="0"/>
          <w:marBottom w:val="0"/>
          <w:divBdr>
            <w:top w:val="none" w:sz="0" w:space="0" w:color="auto"/>
            <w:left w:val="none" w:sz="0" w:space="0" w:color="auto"/>
            <w:bottom w:val="none" w:sz="0" w:space="0" w:color="auto"/>
            <w:right w:val="none" w:sz="0" w:space="0" w:color="auto"/>
          </w:divBdr>
        </w:div>
        <w:div w:id="1468861987">
          <w:marLeft w:val="480"/>
          <w:marRight w:val="0"/>
          <w:marTop w:val="0"/>
          <w:marBottom w:val="0"/>
          <w:divBdr>
            <w:top w:val="none" w:sz="0" w:space="0" w:color="auto"/>
            <w:left w:val="none" w:sz="0" w:space="0" w:color="auto"/>
            <w:bottom w:val="none" w:sz="0" w:space="0" w:color="auto"/>
            <w:right w:val="none" w:sz="0" w:space="0" w:color="auto"/>
          </w:divBdr>
        </w:div>
        <w:div w:id="1473257756">
          <w:marLeft w:val="480"/>
          <w:marRight w:val="0"/>
          <w:marTop w:val="0"/>
          <w:marBottom w:val="0"/>
          <w:divBdr>
            <w:top w:val="none" w:sz="0" w:space="0" w:color="auto"/>
            <w:left w:val="none" w:sz="0" w:space="0" w:color="auto"/>
            <w:bottom w:val="none" w:sz="0" w:space="0" w:color="auto"/>
            <w:right w:val="none" w:sz="0" w:space="0" w:color="auto"/>
          </w:divBdr>
        </w:div>
        <w:div w:id="1544052706">
          <w:marLeft w:val="480"/>
          <w:marRight w:val="0"/>
          <w:marTop w:val="0"/>
          <w:marBottom w:val="0"/>
          <w:divBdr>
            <w:top w:val="none" w:sz="0" w:space="0" w:color="auto"/>
            <w:left w:val="none" w:sz="0" w:space="0" w:color="auto"/>
            <w:bottom w:val="none" w:sz="0" w:space="0" w:color="auto"/>
            <w:right w:val="none" w:sz="0" w:space="0" w:color="auto"/>
          </w:divBdr>
        </w:div>
        <w:div w:id="1546914781">
          <w:marLeft w:val="480"/>
          <w:marRight w:val="0"/>
          <w:marTop w:val="0"/>
          <w:marBottom w:val="0"/>
          <w:divBdr>
            <w:top w:val="none" w:sz="0" w:space="0" w:color="auto"/>
            <w:left w:val="none" w:sz="0" w:space="0" w:color="auto"/>
            <w:bottom w:val="none" w:sz="0" w:space="0" w:color="auto"/>
            <w:right w:val="none" w:sz="0" w:space="0" w:color="auto"/>
          </w:divBdr>
        </w:div>
        <w:div w:id="1562787587">
          <w:marLeft w:val="480"/>
          <w:marRight w:val="0"/>
          <w:marTop w:val="0"/>
          <w:marBottom w:val="0"/>
          <w:divBdr>
            <w:top w:val="none" w:sz="0" w:space="0" w:color="auto"/>
            <w:left w:val="none" w:sz="0" w:space="0" w:color="auto"/>
            <w:bottom w:val="none" w:sz="0" w:space="0" w:color="auto"/>
            <w:right w:val="none" w:sz="0" w:space="0" w:color="auto"/>
          </w:divBdr>
        </w:div>
        <w:div w:id="1578830575">
          <w:marLeft w:val="480"/>
          <w:marRight w:val="0"/>
          <w:marTop w:val="0"/>
          <w:marBottom w:val="0"/>
          <w:divBdr>
            <w:top w:val="none" w:sz="0" w:space="0" w:color="auto"/>
            <w:left w:val="none" w:sz="0" w:space="0" w:color="auto"/>
            <w:bottom w:val="none" w:sz="0" w:space="0" w:color="auto"/>
            <w:right w:val="none" w:sz="0" w:space="0" w:color="auto"/>
          </w:divBdr>
        </w:div>
        <w:div w:id="1686248922">
          <w:marLeft w:val="480"/>
          <w:marRight w:val="0"/>
          <w:marTop w:val="0"/>
          <w:marBottom w:val="0"/>
          <w:divBdr>
            <w:top w:val="none" w:sz="0" w:space="0" w:color="auto"/>
            <w:left w:val="none" w:sz="0" w:space="0" w:color="auto"/>
            <w:bottom w:val="none" w:sz="0" w:space="0" w:color="auto"/>
            <w:right w:val="none" w:sz="0" w:space="0" w:color="auto"/>
          </w:divBdr>
        </w:div>
        <w:div w:id="1696732365">
          <w:marLeft w:val="480"/>
          <w:marRight w:val="0"/>
          <w:marTop w:val="0"/>
          <w:marBottom w:val="0"/>
          <w:divBdr>
            <w:top w:val="none" w:sz="0" w:space="0" w:color="auto"/>
            <w:left w:val="none" w:sz="0" w:space="0" w:color="auto"/>
            <w:bottom w:val="none" w:sz="0" w:space="0" w:color="auto"/>
            <w:right w:val="none" w:sz="0" w:space="0" w:color="auto"/>
          </w:divBdr>
        </w:div>
        <w:div w:id="1923443422">
          <w:marLeft w:val="480"/>
          <w:marRight w:val="0"/>
          <w:marTop w:val="0"/>
          <w:marBottom w:val="0"/>
          <w:divBdr>
            <w:top w:val="none" w:sz="0" w:space="0" w:color="auto"/>
            <w:left w:val="none" w:sz="0" w:space="0" w:color="auto"/>
            <w:bottom w:val="none" w:sz="0" w:space="0" w:color="auto"/>
            <w:right w:val="none" w:sz="0" w:space="0" w:color="auto"/>
          </w:divBdr>
        </w:div>
        <w:div w:id="2016955956">
          <w:marLeft w:val="480"/>
          <w:marRight w:val="0"/>
          <w:marTop w:val="0"/>
          <w:marBottom w:val="0"/>
          <w:divBdr>
            <w:top w:val="none" w:sz="0" w:space="0" w:color="auto"/>
            <w:left w:val="none" w:sz="0" w:space="0" w:color="auto"/>
            <w:bottom w:val="none" w:sz="0" w:space="0" w:color="auto"/>
            <w:right w:val="none" w:sz="0" w:space="0" w:color="auto"/>
          </w:divBdr>
        </w:div>
        <w:div w:id="2048791721">
          <w:marLeft w:val="480"/>
          <w:marRight w:val="0"/>
          <w:marTop w:val="0"/>
          <w:marBottom w:val="0"/>
          <w:divBdr>
            <w:top w:val="none" w:sz="0" w:space="0" w:color="auto"/>
            <w:left w:val="none" w:sz="0" w:space="0" w:color="auto"/>
            <w:bottom w:val="none" w:sz="0" w:space="0" w:color="auto"/>
            <w:right w:val="none" w:sz="0" w:space="0" w:color="auto"/>
          </w:divBdr>
        </w:div>
        <w:div w:id="2050105450">
          <w:marLeft w:val="480"/>
          <w:marRight w:val="0"/>
          <w:marTop w:val="0"/>
          <w:marBottom w:val="0"/>
          <w:divBdr>
            <w:top w:val="none" w:sz="0" w:space="0" w:color="auto"/>
            <w:left w:val="none" w:sz="0" w:space="0" w:color="auto"/>
            <w:bottom w:val="none" w:sz="0" w:space="0" w:color="auto"/>
            <w:right w:val="none" w:sz="0" w:space="0" w:color="auto"/>
          </w:divBdr>
        </w:div>
        <w:div w:id="2075622814">
          <w:marLeft w:val="480"/>
          <w:marRight w:val="0"/>
          <w:marTop w:val="0"/>
          <w:marBottom w:val="0"/>
          <w:divBdr>
            <w:top w:val="none" w:sz="0" w:space="0" w:color="auto"/>
            <w:left w:val="none" w:sz="0" w:space="0" w:color="auto"/>
            <w:bottom w:val="none" w:sz="0" w:space="0" w:color="auto"/>
            <w:right w:val="none" w:sz="0" w:space="0" w:color="auto"/>
          </w:divBdr>
        </w:div>
        <w:div w:id="2107916280">
          <w:marLeft w:val="480"/>
          <w:marRight w:val="0"/>
          <w:marTop w:val="0"/>
          <w:marBottom w:val="0"/>
          <w:divBdr>
            <w:top w:val="none" w:sz="0" w:space="0" w:color="auto"/>
            <w:left w:val="none" w:sz="0" w:space="0" w:color="auto"/>
            <w:bottom w:val="none" w:sz="0" w:space="0" w:color="auto"/>
            <w:right w:val="none" w:sz="0" w:space="0" w:color="auto"/>
          </w:divBdr>
        </w:div>
        <w:div w:id="2134471419">
          <w:marLeft w:val="480"/>
          <w:marRight w:val="0"/>
          <w:marTop w:val="0"/>
          <w:marBottom w:val="0"/>
          <w:divBdr>
            <w:top w:val="none" w:sz="0" w:space="0" w:color="auto"/>
            <w:left w:val="none" w:sz="0" w:space="0" w:color="auto"/>
            <w:bottom w:val="none" w:sz="0" w:space="0" w:color="auto"/>
            <w:right w:val="none" w:sz="0" w:space="0" w:color="auto"/>
          </w:divBdr>
        </w:div>
      </w:divsChild>
    </w:div>
    <w:div w:id="483739077">
      <w:bodyDiv w:val="1"/>
      <w:marLeft w:val="0"/>
      <w:marRight w:val="0"/>
      <w:marTop w:val="0"/>
      <w:marBottom w:val="0"/>
      <w:divBdr>
        <w:top w:val="none" w:sz="0" w:space="0" w:color="auto"/>
        <w:left w:val="none" w:sz="0" w:space="0" w:color="auto"/>
        <w:bottom w:val="none" w:sz="0" w:space="0" w:color="auto"/>
        <w:right w:val="none" w:sz="0" w:space="0" w:color="auto"/>
      </w:divBdr>
    </w:div>
    <w:div w:id="781875011">
      <w:bodyDiv w:val="1"/>
      <w:marLeft w:val="0"/>
      <w:marRight w:val="0"/>
      <w:marTop w:val="0"/>
      <w:marBottom w:val="0"/>
      <w:divBdr>
        <w:top w:val="none" w:sz="0" w:space="0" w:color="auto"/>
        <w:left w:val="none" w:sz="0" w:space="0" w:color="auto"/>
        <w:bottom w:val="none" w:sz="0" w:space="0" w:color="auto"/>
        <w:right w:val="none" w:sz="0" w:space="0" w:color="auto"/>
      </w:divBdr>
    </w:div>
    <w:div w:id="839810807">
      <w:bodyDiv w:val="1"/>
      <w:marLeft w:val="0"/>
      <w:marRight w:val="0"/>
      <w:marTop w:val="0"/>
      <w:marBottom w:val="0"/>
      <w:divBdr>
        <w:top w:val="none" w:sz="0" w:space="0" w:color="auto"/>
        <w:left w:val="none" w:sz="0" w:space="0" w:color="auto"/>
        <w:bottom w:val="none" w:sz="0" w:space="0" w:color="auto"/>
        <w:right w:val="none" w:sz="0" w:space="0" w:color="auto"/>
      </w:divBdr>
      <w:divsChild>
        <w:div w:id="522475424">
          <w:marLeft w:val="547"/>
          <w:marRight w:val="0"/>
          <w:marTop w:val="200"/>
          <w:marBottom w:val="0"/>
          <w:divBdr>
            <w:top w:val="none" w:sz="0" w:space="0" w:color="auto"/>
            <w:left w:val="none" w:sz="0" w:space="0" w:color="auto"/>
            <w:bottom w:val="none" w:sz="0" w:space="0" w:color="auto"/>
            <w:right w:val="none" w:sz="0" w:space="0" w:color="auto"/>
          </w:divBdr>
        </w:div>
      </w:divsChild>
    </w:div>
    <w:div w:id="969166699">
      <w:bodyDiv w:val="1"/>
      <w:marLeft w:val="0"/>
      <w:marRight w:val="0"/>
      <w:marTop w:val="0"/>
      <w:marBottom w:val="0"/>
      <w:divBdr>
        <w:top w:val="none" w:sz="0" w:space="0" w:color="auto"/>
        <w:left w:val="none" w:sz="0" w:space="0" w:color="auto"/>
        <w:bottom w:val="none" w:sz="0" w:space="0" w:color="auto"/>
        <w:right w:val="none" w:sz="0" w:space="0" w:color="auto"/>
      </w:divBdr>
    </w:div>
    <w:div w:id="985670231">
      <w:bodyDiv w:val="1"/>
      <w:marLeft w:val="0"/>
      <w:marRight w:val="0"/>
      <w:marTop w:val="0"/>
      <w:marBottom w:val="0"/>
      <w:divBdr>
        <w:top w:val="none" w:sz="0" w:space="0" w:color="auto"/>
        <w:left w:val="none" w:sz="0" w:space="0" w:color="auto"/>
        <w:bottom w:val="none" w:sz="0" w:space="0" w:color="auto"/>
        <w:right w:val="none" w:sz="0" w:space="0" w:color="auto"/>
      </w:divBdr>
    </w:div>
    <w:div w:id="1231233245">
      <w:bodyDiv w:val="1"/>
      <w:marLeft w:val="0"/>
      <w:marRight w:val="0"/>
      <w:marTop w:val="0"/>
      <w:marBottom w:val="0"/>
      <w:divBdr>
        <w:top w:val="none" w:sz="0" w:space="0" w:color="auto"/>
        <w:left w:val="none" w:sz="0" w:space="0" w:color="auto"/>
        <w:bottom w:val="none" w:sz="0" w:space="0" w:color="auto"/>
        <w:right w:val="none" w:sz="0" w:space="0" w:color="auto"/>
      </w:divBdr>
      <w:divsChild>
        <w:div w:id="28840975">
          <w:marLeft w:val="480"/>
          <w:marRight w:val="0"/>
          <w:marTop w:val="0"/>
          <w:marBottom w:val="0"/>
          <w:divBdr>
            <w:top w:val="none" w:sz="0" w:space="0" w:color="auto"/>
            <w:left w:val="none" w:sz="0" w:space="0" w:color="auto"/>
            <w:bottom w:val="none" w:sz="0" w:space="0" w:color="auto"/>
            <w:right w:val="none" w:sz="0" w:space="0" w:color="auto"/>
          </w:divBdr>
        </w:div>
        <w:div w:id="106050434">
          <w:marLeft w:val="480"/>
          <w:marRight w:val="0"/>
          <w:marTop w:val="0"/>
          <w:marBottom w:val="0"/>
          <w:divBdr>
            <w:top w:val="none" w:sz="0" w:space="0" w:color="auto"/>
            <w:left w:val="none" w:sz="0" w:space="0" w:color="auto"/>
            <w:bottom w:val="none" w:sz="0" w:space="0" w:color="auto"/>
            <w:right w:val="none" w:sz="0" w:space="0" w:color="auto"/>
          </w:divBdr>
        </w:div>
        <w:div w:id="140852018">
          <w:marLeft w:val="480"/>
          <w:marRight w:val="0"/>
          <w:marTop w:val="0"/>
          <w:marBottom w:val="0"/>
          <w:divBdr>
            <w:top w:val="none" w:sz="0" w:space="0" w:color="auto"/>
            <w:left w:val="none" w:sz="0" w:space="0" w:color="auto"/>
            <w:bottom w:val="none" w:sz="0" w:space="0" w:color="auto"/>
            <w:right w:val="none" w:sz="0" w:space="0" w:color="auto"/>
          </w:divBdr>
        </w:div>
        <w:div w:id="237834330">
          <w:marLeft w:val="480"/>
          <w:marRight w:val="0"/>
          <w:marTop w:val="0"/>
          <w:marBottom w:val="0"/>
          <w:divBdr>
            <w:top w:val="none" w:sz="0" w:space="0" w:color="auto"/>
            <w:left w:val="none" w:sz="0" w:space="0" w:color="auto"/>
            <w:bottom w:val="none" w:sz="0" w:space="0" w:color="auto"/>
            <w:right w:val="none" w:sz="0" w:space="0" w:color="auto"/>
          </w:divBdr>
        </w:div>
        <w:div w:id="250240553">
          <w:marLeft w:val="480"/>
          <w:marRight w:val="0"/>
          <w:marTop w:val="0"/>
          <w:marBottom w:val="0"/>
          <w:divBdr>
            <w:top w:val="none" w:sz="0" w:space="0" w:color="auto"/>
            <w:left w:val="none" w:sz="0" w:space="0" w:color="auto"/>
            <w:bottom w:val="none" w:sz="0" w:space="0" w:color="auto"/>
            <w:right w:val="none" w:sz="0" w:space="0" w:color="auto"/>
          </w:divBdr>
        </w:div>
        <w:div w:id="290207255">
          <w:marLeft w:val="480"/>
          <w:marRight w:val="0"/>
          <w:marTop w:val="0"/>
          <w:marBottom w:val="0"/>
          <w:divBdr>
            <w:top w:val="none" w:sz="0" w:space="0" w:color="auto"/>
            <w:left w:val="none" w:sz="0" w:space="0" w:color="auto"/>
            <w:bottom w:val="none" w:sz="0" w:space="0" w:color="auto"/>
            <w:right w:val="none" w:sz="0" w:space="0" w:color="auto"/>
          </w:divBdr>
        </w:div>
        <w:div w:id="303001050">
          <w:marLeft w:val="480"/>
          <w:marRight w:val="0"/>
          <w:marTop w:val="0"/>
          <w:marBottom w:val="0"/>
          <w:divBdr>
            <w:top w:val="none" w:sz="0" w:space="0" w:color="auto"/>
            <w:left w:val="none" w:sz="0" w:space="0" w:color="auto"/>
            <w:bottom w:val="none" w:sz="0" w:space="0" w:color="auto"/>
            <w:right w:val="none" w:sz="0" w:space="0" w:color="auto"/>
          </w:divBdr>
        </w:div>
        <w:div w:id="382288807">
          <w:marLeft w:val="480"/>
          <w:marRight w:val="0"/>
          <w:marTop w:val="0"/>
          <w:marBottom w:val="0"/>
          <w:divBdr>
            <w:top w:val="none" w:sz="0" w:space="0" w:color="auto"/>
            <w:left w:val="none" w:sz="0" w:space="0" w:color="auto"/>
            <w:bottom w:val="none" w:sz="0" w:space="0" w:color="auto"/>
            <w:right w:val="none" w:sz="0" w:space="0" w:color="auto"/>
          </w:divBdr>
        </w:div>
        <w:div w:id="398794936">
          <w:marLeft w:val="480"/>
          <w:marRight w:val="0"/>
          <w:marTop w:val="0"/>
          <w:marBottom w:val="0"/>
          <w:divBdr>
            <w:top w:val="none" w:sz="0" w:space="0" w:color="auto"/>
            <w:left w:val="none" w:sz="0" w:space="0" w:color="auto"/>
            <w:bottom w:val="none" w:sz="0" w:space="0" w:color="auto"/>
            <w:right w:val="none" w:sz="0" w:space="0" w:color="auto"/>
          </w:divBdr>
        </w:div>
        <w:div w:id="489058381">
          <w:marLeft w:val="480"/>
          <w:marRight w:val="0"/>
          <w:marTop w:val="0"/>
          <w:marBottom w:val="0"/>
          <w:divBdr>
            <w:top w:val="none" w:sz="0" w:space="0" w:color="auto"/>
            <w:left w:val="none" w:sz="0" w:space="0" w:color="auto"/>
            <w:bottom w:val="none" w:sz="0" w:space="0" w:color="auto"/>
            <w:right w:val="none" w:sz="0" w:space="0" w:color="auto"/>
          </w:divBdr>
        </w:div>
        <w:div w:id="501622932">
          <w:marLeft w:val="480"/>
          <w:marRight w:val="0"/>
          <w:marTop w:val="0"/>
          <w:marBottom w:val="0"/>
          <w:divBdr>
            <w:top w:val="none" w:sz="0" w:space="0" w:color="auto"/>
            <w:left w:val="none" w:sz="0" w:space="0" w:color="auto"/>
            <w:bottom w:val="none" w:sz="0" w:space="0" w:color="auto"/>
            <w:right w:val="none" w:sz="0" w:space="0" w:color="auto"/>
          </w:divBdr>
        </w:div>
        <w:div w:id="692652145">
          <w:marLeft w:val="480"/>
          <w:marRight w:val="0"/>
          <w:marTop w:val="0"/>
          <w:marBottom w:val="0"/>
          <w:divBdr>
            <w:top w:val="none" w:sz="0" w:space="0" w:color="auto"/>
            <w:left w:val="none" w:sz="0" w:space="0" w:color="auto"/>
            <w:bottom w:val="none" w:sz="0" w:space="0" w:color="auto"/>
            <w:right w:val="none" w:sz="0" w:space="0" w:color="auto"/>
          </w:divBdr>
        </w:div>
        <w:div w:id="710615494">
          <w:marLeft w:val="480"/>
          <w:marRight w:val="0"/>
          <w:marTop w:val="0"/>
          <w:marBottom w:val="0"/>
          <w:divBdr>
            <w:top w:val="none" w:sz="0" w:space="0" w:color="auto"/>
            <w:left w:val="none" w:sz="0" w:space="0" w:color="auto"/>
            <w:bottom w:val="none" w:sz="0" w:space="0" w:color="auto"/>
            <w:right w:val="none" w:sz="0" w:space="0" w:color="auto"/>
          </w:divBdr>
        </w:div>
        <w:div w:id="727606157">
          <w:marLeft w:val="480"/>
          <w:marRight w:val="0"/>
          <w:marTop w:val="0"/>
          <w:marBottom w:val="0"/>
          <w:divBdr>
            <w:top w:val="none" w:sz="0" w:space="0" w:color="auto"/>
            <w:left w:val="none" w:sz="0" w:space="0" w:color="auto"/>
            <w:bottom w:val="none" w:sz="0" w:space="0" w:color="auto"/>
            <w:right w:val="none" w:sz="0" w:space="0" w:color="auto"/>
          </w:divBdr>
        </w:div>
        <w:div w:id="773786686">
          <w:marLeft w:val="480"/>
          <w:marRight w:val="0"/>
          <w:marTop w:val="0"/>
          <w:marBottom w:val="0"/>
          <w:divBdr>
            <w:top w:val="none" w:sz="0" w:space="0" w:color="auto"/>
            <w:left w:val="none" w:sz="0" w:space="0" w:color="auto"/>
            <w:bottom w:val="none" w:sz="0" w:space="0" w:color="auto"/>
            <w:right w:val="none" w:sz="0" w:space="0" w:color="auto"/>
          </w:divBdr>
        </w:div>
        <w:div w:id="812873616">
          <w:marLeft w:val="480"/>
          <w:marRight w:val="0"/>
          <w:marTop w:val="0"/>
          <w:marBottom w:val="0"/>
          <w:divBdr>
            <w:top w:val="none" w:sz="0" w:space="0" w:color="auto"/>
            <w:left w:val="none" w:sz="0" w:space="0" w:color="auto"/>
            <w:bottom w:val="none" w:sz="0" w:space="0" w:color="auto"/>
            <w:right w:val="none" w:sz="0" w:space="0" w:color="auto"/>
          </w:divBdr>
        </w:div>
        <w:div w:id="969746043">
          <w:marLeft w:val="480"/>
          <w:marRight w:val="0"/>
          <w:marTop w:val="0"/>
          <w:marBottom w:val="0"/>
          <w:divBdr>
            <w:top w:val="none" w:sz="0" w:space="0" w:color="auto"/>
            <w:left w:val="none" w:sz="0" w:space="0" w:color="auto"/>
            <w:bottom w:val="none" w:sz="0" w:space="0" w:color="auto"/>
            <w:right w:val="none" w:sz="0" w:space="0" w:color="auto"/>
          </w:divBdr>
        </w:div>
        <w:div w:id="1158957165">
          <w:marLeft w:val="480"/>
          <w:marRight w:val="0"/>
          <w:marTop w:val="0"/>
          <w:marBottom w:val="0"/>
          <w:divBdr>
            <w:top w:val="none" w:sz="0" w:space="0" w:color="auto"/>
            <w:left w:val="none" w:sz="0" w:space="0" w:color="auto"/>
            <w:bottom w:val="none" w:sz="0" w:space="0" w:color="auto"/>
            <w:right w:val="none" w:sz="0" w:space="0" w:color="auto"/>
          </w:divBdr>
        </w:div>
        <w:div w:id="1226330797">
          <w:marLeft w:val="480"/>
          <w:marRight w:val="0"/>
          <w:marTop w:val="0"/>
          <w:marBottom w:val="0"/>
          <w:divBdr>
            <w:top w:val="none" w:sz="0" w:space="0" w:color="auto"/>
            <w:left w:val="none" w:sz="0" w:space="0" w:color="auto"/>
            <w:bottom w:val="none" w:sz="0" w:space="0" w:color="auto"/>
            <w:right w:val="none" w:sz="0" w:space="0" w:color="auto"/>
          </w:divBdr>
        </w:div>
        <w:div w:id="1237210285">
          <w:marLeft w:val="480"/>
          <w:marRight w:val="0"/>
          <w:marTop w:val="0"/>
          <w:marBottom w:val="0"/>
          <w:divBdr>
            <w:top w:val="none" w:sz="0" w:space="0" w:color="auto"/>
            <w:left w:val="none" w:sz="0" w:space="0" w:color="auto"/>
            <w:bottom w:val="none" w:sz="0" w:space="0" w:color="auto"/>
            <w:right w:val="none" w:sz="0" w:space="0" w:color="auto"/>
          </w:divBdr>
        </w:div>
        <w:div w:id="1238517025">
          <w:marLeft w:val="480"/>
          <w:marRight w:val="0"/>
          <w:marTop w:val="0"/>
          <w:marBottom w:val="0"/>
          <w:divBdr>
            <w:top w:val="none" w:sz="0" w:space="0" w:color="auto"/>
            <w:left w:val="none" w:sz="0" w:space="0" w:color="auto"/>
            <w:bottom w:val="none" w:sz="0" w:space="0" w:color="auto"/>
            <w:right w:val="none" w:sz="0" w:space="0" w:color="auto"/>
          </w:divBdr>
        </w:div>
        <w:div w:id="1429544538">
          <w:marLeft w:val="480"/>
          <w:marRight w:val="0"/>
          <w:marTop w:val="0"/>
          <w:marBottom w:val="0"/>
          <w:divBdr>
            <w:top w:val="none" w:sz="0" w:space="0" w:color="auto"/>
            <w:left w:val="none" w:sz="0" w:space="0" w:color="auto"/>
            <w:bottom w:val="none" w:sz="0" w:space="0" w:color="auto"/>
            <w:right w:val="none" w:sz="0" w:space="0" w:color="auto"/>
          </w:divBdr>
        </w:div>
        <w:div w:id="1533229275">
          <w:marLeft w:val="480"/>
          <w:marRight w:val="0"/>
          <w:marTop w:val="0"/>
          <w:marBottom w:val="0"/>
          <w:divBdr>
            <w:top w:val="none" w:sz="0" w:space="0" w:color="auto"/>
            <w:left w:val="none" w:sz="0" w:space="0" w:color="auto"/>
            <w:bottom w:val="none" w:sz="0" w:space="0" w:color="auto"/>
            <w:right w:val="none" w:sz="0" w:space="0" w:color="auto"/>
          </w:divBdr>
        </w:div>
        <w:div w:id="1550998218">
          <w:marLeft w:val="480"/>
          <w:marRight w:val="0"/>
          <w:marTop w:val="0"/>
          <w:marBottom w:val="0"/>
          <w:divBdr>
            <w:top w:val="none" w:sz="0" w:space="0" w:color="auto"/>
            <w:left w:val="none" w:sz="0" w:space="0" w:color="auto"/>
            <w:bottom w:val="none" w:sz="0" w:space="0" w:color="auto"/>
            <w:right w:val="none" w:sz="0" w:space="0" w:color="auto"/>
          </w:divBdr>
        </w:div>
        <w:div w:id="1557741949">
          <w:marLeft w:val="480"/>
          <w:marRight w:val="0"/>
          <w:marTop w:val="0"/>
          <w:marBottom w:val="0"/>
          <w:divBdr>
            <w:top w:val="none" w:sz="0" w:space="0" w:color="auto"/>
            <w:left w:val="none" w:sz="0" w:space="0" w:color="auto"/>
            <w:bottom w:val="none" w:sz="0" w:space="0" w:color="auto"/>
            <w:right w:val="none" w:sz="0" w:space="0" w:color="auto"/>
          </w:divBdr>
        </w:div>
        <w:div w:id="1569421453">
          <w:marLeft w:val="480"/>
          <w:marRight w:val="0"/>
          <w:marTop w:val="0"/>
          <w:marBottom w:val="0"/>
          <w:divBdr>
            <w:top w:val="none" w:sz="0" w:space="0" w:color="auto"/>
            <w:left w:val="none" w:sz="0" w:space="0" w:color="auto"/>
            <w:bottom w:val="none" w:sz="0" w:space="0" w:color="auto"/>
            <w:right w:val="none" w:sz="0" w:space="0" w:color="auto"/>
          </w:divBdr>
        </w:div>
        <w:div w:id="1594050041">
          <w:marLeft w:val="480"/>
          <w:marRight w:val="0"/>
          <w:marTop w:val="0"/>
          <w:marBottom w:val="0"/>
          <w:divBdr>
            <w:top w:val="none" w:sz="0" w:space="0" w:color="auto"/>
            <w:left w:val="none" w:sz="0" w:space="0" w:color="auto"/>
            <w:bottom w:val="none" w:sz="0" w:space="0" w:color="auto"/>
            <w:right w:val="none" w:sz="0" w:space="0" w:color="auto"/>
          </w:divBdr>
        </w:div>
        <w:div w:id="1598364086">
          <w:marLeft w:val="480"/>
          <w:marRight w:val="0"/>
          <w:marTop w:val="0"/>
          <w:marBottom w:val="0"/>
          <w:divBdr>
            <w:top w:val="none" w:sz="0" w:space="0" w:color="auto"/>
            <w:left w:val="none" w:sz="0" w:space="0" w:color="auto"/>
            <w:bottom w:val="none" w:sz="0" w:space="0" w:color="auto"/>
            <w:right w:val="none" w:sz="0" w:space="0" w:color="auto"/>
          </w:divBdr>
        </w:div>
        <w:div w:id="1602176943">
          <w:marLeft w:val="480"/>
          <w:marRight w:val="0"/>
          <w:marTop w:val="0"/>
          <w:marBottom w:val="0"/>
          <w:divBdr>
            <w:top w:val="none" w:sz="0" w:space="0" w:color="auto"/>
            <w:left w:val="none" w:sz="0" w:space="0" w:color="auto"/>
            <w:bottom w:val="none" w:sz="0" w:space="0" w:color="auto"/>
            <w:right w:val="none" w:sz="0" w:space="0" w:color="auto"/>
          </w:divBdr>
        </w:div>
        <w:div w:id="1608467104">
          <w:marLeft w:val="480"/>
          <w:marRight w:val="0"/>
          <w:marTop w:val="0"/>
          <w:marBottom w:val="0"/>
          <w:divBdr>
            <w:top w:val="none" w:sz="0" w:space="0" w:color="auto"/>
            <w:left w:val="none" w:sz="0" w:space="0" w:color="auto"/>
            <w:bottom w:val="none" w:sz="0" w:space="0" w:color="auto"/>
            <w:right w:val="none" w:sz="0" w:space="0" w:color="auto"/>
          </w:divBdr>
        </w:div>
        <w:div w:id="1609967086">
          <w:marLeft w:val="480"/>
          <w:marRight w:val="0"/>
          <w:marTop w:val="0"/>
          <w:marBottom w:val="0"/>
          <w:divBdr>
            <w:top w:val="none" w:sz="0" w:space="0" w:color="auto"/>
            <w:left w:val="none" w:sz="0" w:space="0" w:color="auto"/>
            <w:bottom w:val="none" w:sz="0" w:space="0" w:color="auto"/>
            <w:right w:val="none" w:sz="0" w:space="0" w:color="auto"/>
          </w:divBdr>
        </w:div>
        <w:div w:id="1632321345">
          <w:marLeft w:val="480"/>
          <w:marRight w:val="0"/>
          <w:marTop w:val="0"/>
          <w:marBottom w:val="0"/>
          <w:divBdr>
            <w:top w:val="none" w:sz="0" w:space="0" w:color="auto"/>
            <w:left w:val="none" w:sz="0" w:space="0" w:color="auto"/>
            <w:bottom w:val="none" w:sz="0" w:space="0" w:color="auto"/>
            <w:right w:val="none" w:sz="0" w:space="0" w:color="auto"/>
          </w:divBdr>
        </w:div>
        <w:div w:id="1813521238">
          <w:marLeft w:val="480"/>
          <w:marRight w:val="0"/>
          <w:marTop w:val="0"/>
          <w:marBottom w:val="0"/>
          <w:divBdr>
            <w:top w:val="none" w:sz="0" w:space="0" w:color="auto"/>
            <w:left w:val="none" w:sz="0" w:space="0" w:color="auto"/>
            <w:bottom w:val="none" w:sz="0" w:space="0" w:color="auto"/>
            <w:right w:val="none" w:sz="0" w:space="0" w:color="auto"/>
          </w:divBdr>
        </w:div>
        <w:div w:id="1953201126">
          <w:marLeft w:val="480"/>
          <w:marRight w:val="0"/>
          <w:marTop w:val="0"/>
          <w:marBottom w:val="0"/>
          <w:divBdr>
            <w:top w:val="none" w:sz="0" w:space="0" w:color="auto"/>
            <w:left w:val="none" w:sz="0" w:space="0" w:color="auto"/>
            <w:bottom w:val="none" w:sz="0" w:space="0" w:color="auto"/>
            <w:right w:val="none" w:sz="0" w:space="0" w:color="auto"/>
          </w:divBdr>
        </w:div>
        <w:div w:id="2000229241">
          <w:marLeft w:val="480"/>
          <w:marRight w:val="0"/>
          <w:marTop w:val="0"/>
          <w:marBottom w:val="0"/>
          <w:divBdr>
            <w:top w:val="none" w:sz="0" w:space="0" w:color="auto"/>
            <w:left w:val="none" w:sz="0" w:space="0" w:color="auto"/>
            <w:bottom w:val="none" w:sz="0" w:space="0" w:color="auto"/>
            <w:right w:val="none" w:sz="0" w:space="0" w:color="auto"/>
          </w:divBdr>
        </w:div>
        <w:div w:id="2025815021">
          <w:marLeft w:val="480"/>
          <w:marRight w:val="0"/>
          <w:marTop w:val="0"/>
          <w:marBottom w:val="0"/>
          <w:divBdr>
            <w:top w:val="none" w:sz="0" w:space="0" w:color="auto"/>
            <w:left w:val="none" w:sz="0" w:space="0" w:color="auto"/>
            <w:bottom w:val="none" w:sz="0" w:space="0" w:color="auto"/>
            <w:right w:val="none" w:sz="0" w:space="0" w:color="auto"/>
          </w:divBdr>
        </w:div>
        <w:div w:id="2034958965">
          <w:marLeft w:val="480"/>
          <w:marRight w:val="0"/>
          <w:marTop w:val="0"/>
          <w:marBottom w:val="0"/>
          <w:divBdr>
            <w:top w:val="none" w:sz="0" w:space="0" w:color="auto"/>
            <w:left w:val="none" w:sz="0" w:space="0" w:color="auto"/>
            <w:bottom w:val="none" w:sz="0" w:space="0" w:color="auto"/>
            <w:right w:val="none" w:sz="0" w:space="0" w:color="auto"/>
          </w:divBdr>
        </w:div>
        <w:div w:id="2053767510">
          <w:marLeft w:val="480"/>
          <w:marRight w:val="0"/>
          <w:marTop w:val="0"/>
          <w:marBottom w:val="0"/>
          <w:divBdr>
            <w:top w:val="none" w:sz="0" w:space="0" w:color="auto"/>
            <w:left w:val="none" w:sz="0" w:space="0" w:color="auto"/>
            <w:bottom w:val="none" w:sz="0" w:space="0" w:color="auto"/>
            <w:right w:val="none" w:sz="0" w:space="0" w:color="auto"/>
          </w:divBdr>
        </w:div>
        <w:div w:id="2119055700">
          <w:marLeft w:val="480"/>
          <w:marRight w:val="0"/>
          <w:marTop w:val="0"/>
          <w:marBottom w:val="0"/>
          <w:divBdr>
            <w:top w:val="none" w:sz="0" w:space="0" w:color="auto"/>
            <w:left w:val="none" w:sz="0" w:space="0" w:color="auto"/>
            <w:bottom w:val="none" w:sz="0" w:space="0" w:color="auto"/>
            <w:right w:val="none" w:sz="0" w:space="0" w:color="auto"/>
          </w:divBdr>
        </w:div>
        <w:div w:id="2141343035">
          <w:marLeft w:val="480"/>
          <w:marRight w:val="0"/>
          <w:marTop w:val="0"/>
          <w:marBottom w:val="0"/>
          <w:divBdr>
            <w:top w:val="none" w:sz="0" w:space="0" w:color="auto"/>
            <w:left w:val="none" w:sz="0" w:space="0" w:color="auto"/>
            <w:bottom w:val="none" w:sz="0" w:space="0" w:color="auto"/>
            <w:right w:val="none" w:sz="0" w:space="0" w:color="auto"/>
          </w:divBdr>
        </w:div>
      </w:divsChild>
    </w:div>
    <w:div w:id="1285306087">
      <w:bodyDiv w:val="1"/>
      <w:marLeft w:val="0"/>
      <w:marRight w:val="0"/>
      <w:marTop w:val="0"/>
      <w:marBottom w:val="0"/>
      <w:divBdr>
        <w:top w:val="none" w:sz="0" w:space="0" w:color="auto"/>
        <w:left w:val="none" w:sz="0" w:space="0" w:color="auto"/>
        <w:bottom w:val="none" w:sz="0" w:space="0" w:color="auto"/>
        <w:right w:val="none" w:sz="0" w:space="0" w:color="auto"/>
      </w:divBdr>
    </w:div>
    <w:div w:id="1291352698">
      <w:bodyDiv w:val="1"/>
      <w:marLeft w:val="0"/>
      <w:marRight w:val="0"/>
      <w:marTop w:val="0"/>
      <w:marBottom w:val="0"/>
      <w:divBdr>
        <w:top w:val="none" w:sz="0" w:space="0" w:color="auto"/>
        <w:left w:val="none" w:sz="0" w:space="0" w:color="auto"/>
        <w:bottom w:val="none" w:sz="0" w:space="0" w:color="auto"/>
        <w:right w:val="none" w:sz="0" w:space="0" w:color="auto"/>
      </w:divBdr>
    </w:div>
    <w:div w:id="1508908853">
      <w:bodyDiv w:val="1"/>
      <w:marLeft w:val="0"/>
      <w:marRight w:val="0"/>
      <w:marTop w:val="0"/>
      <w:marBottom w:val="0"/>
      <w:divBdr>
        <w:top w:val="none" w:sz="0" w:space="0" w:color="auto"/>
        <w:left w:val="none" w:sz="0" w:space="0" w:color="auto"/>
        <w:bottom w:val="none" w:sz="0" w:space="0" w:color="auto"/>
        <w:right w:val="none" w:sz="0" w:space="0" w:color="auto"/>
      </w:divBdr>
    </w:div>
    <w:div w:id="1552958338">
      <w:bodyDiv w:val="1"/>
      <w:marLeft w:val="0"/>
      <w:marRight w:val="0"/>
      <w:marTop w:val="0"/>
      <w:marBottom w:val="0"/>
      <w:divBdr>
        <w:top w:val="none" w:sz="0" w:space="0" w:color="auto"/>
        <w:left w:val="none" w:sz="0" w:space="0" w:color="auto"/>
        <w:bottom w:val="none" w:sz="0" w:space="0" w:color="auto"/>
        <w:right w:val="none" w:sz="0" w:space="0" w:color="auto"/>
      </w:divBdr>
    </w:div>
    <w:div w:id="1579316654">
      <w:bodyDiv w:val="1"/>
      <w:marLeft w:val="0"/>
      <w:marRight w:val="0"/>
      <w:marTop w:val="0"/>
      <w:marBottom w:val="0"/>
      <w:divBdr>
        <w:top w:val="none" w:sz="0" w:space="0" w:color="auto"/>
        <w:left w:val="none" w:sz="0" w:space="0" w:color="auto"/>
        <w:bottom w:val="none" w:sz="0" w:space="0" w:color="auto"/>
        <w:right w:val="none" w:sz="0" w:space="0" w:color="auto"/>
      </w:divBdr>
    </w:div>
    <w:div w:id="1694648064">
      <w:bodyDiv w:val="1"/>
      <w:marLeft w:val="0"/>
      <w:marRight w:val="0"/>
      <w:marTop w:val="0"/>
      <w:marBottom w:val="0"/>
      <w:divBdr>
        <w:top w:val="none" w:sz="0" w:space="0" w:color="auto"/>
        <w:left w:val="none" w:sz="0" w:space="0" w:color="auto"/>
        <w:bottom w:val="none" w:sz="0" w:space="0" w:color="auto"/>
        <w:right w:val="none" w:sz="0" w:space="0" w:color="auto"/>
      </w:divBdr>
    </w:div>
    <w:div w:id="1770855507">
      <w:bodyDiv w:val="1"/>
      <w:marLeft w:val="0"/>
      <w:marRight w:val="0"/>
      <w:marTop w:val="0"/>
      <w:marBottom w:val="0"/>
      <w:divBdr>
        <w:top w:val="none" w:sz="0" w:space="0" w:color="auto"/>
        <w:left w:val="none" w:sz="0" w:space="0" w:color="auto"/>
        <w:bottom w:val="none" w:sz="0" w:space="0" w:color="auto"/>
        <w:right w:val="none" w:sz="0" w:space="0" w:color="auto"/>
      </w:divBdr>
      <w:divsChild>
        <w:div w:id="14503337">
          <w:marLeft w:val="480"/>
          <w:marRight w:val="0"/>
          <w:marTop w:val="0"/>
          <w:marBottom w:val="0"/>
          <w:divBdr>
            <w:top w:val="none" w:sz="0" w:space="0" w:color="auto"/>
            <w:left w:val="none" w:sz="0" w:space="0" w:color="auto"/>
            <w:bottom w:val="none" w:sz="0" w:space="0" w:color="auto"/>
            <w:right w:val="none" w:sz="0" w:space="0" w:color="auto"/>
          </w:divBdr>
        </w:div>
        <w:div w:id="62070664">
          <w:marLeft w:val="480"/>
          <w:marRight w:val="0"/>
          <w:marTop w:val="0"/>
          <w:marBottom w:val="0"/>
          <w:divBdr>
            <w:top w:val="none" w:sz="0" w:space="0" w:color="auto"/>
            <w:left w:val="none" w:sz="0" w:space="0" w:color="auto"/>
            <w:bottom w:val="none" w:sz="0" w:space="0" w:color="auto"/>
            <w:right w:val="none" w:sz="0" w:space="0" w:color="auto"/>
          </w:divBdr>
        </w:div>
        <w:div w:id="113794638">
          <w:marLeft w:val="480"/>
          <w:marRight w:val="0"/>
          <w:marTop w:val="0"/>
          <w:marBottom w:val="0"/>
          <w:divBdr>
            <w:top w:val="none" w:sz="0" w:space="0" w:color="auto"/>
            <w:left w:val="none" w:sz="0" w:space="0" w:color="auto"/>
            <w:bottom w:val="none" w:sz="0" w:space="0" w:color="auto"/>
            <w:right w:val="none" w:sz="0" w:space="0" w:color="auto"/>
          </w:divBdr>
        </w:div>
        <w:div w:id="140973489">
          <w:marLeft w:val="480"/>
          <w:marRight w:val="0"/>
          <w:marTop w:val="0"/>
          <w:marBottom w:val="0"/>
          <w:divBdr>
            <w:top w:val="none" w:sz="0" w:space="0" w:color="auto"/>
            <w:left w:val="none" w:sz="0" w:space="0" w:color="auto"/>
            <w:bottom w:val="none" w:sz="0" w:space="0" w:color="auto"/>
            <w:right w:val="none" w:sz="0" w:space="0" w:color="auto"/>
          </w:divBdr>
        </w:div>
        <w:div w:id="190069078">
          <w:marLeft w:val="480"/>
          <w:marRight w:val="0"/>
          <w:marTop w:val="0"/>
          <w:marBottom w:val="0"/>
          <w:divBdr>
            <w:top w:val="none" w:sz="0" w:space="0" w:color="auto"/>
            <w:left w:val="none" w:sz="0" w:space="0" w:color="auto"/>
            <w:bottom w:val="none" w:sz="0" w:space="0" w:color="auto"/>
            <w:right w:val="none" w:sz="0" w:space="0" w:color="auto"/>
          </w:divBdr>
        </w:div>
        <w:div w:id="229660240">
          <w:marLeft w:val="480"/>
          <w:marRight w:val="0"/>
          <w:marTop w:val="0"/>
          <w:marBottom w:val="0"/>
          <w:divBdr>
            <w:top w:val="none" w:sz="0" w:space="0" w:color="auto"/>
            <w:left w:val="none" w:sz="0" w:space="0" w:color="auto"/>
            <w:bottom w:val="none" w:sz="0" w:space="0" w:color="auto"/>
            <w:right w:val="none" w:sz="0" w:space="0" w:color="auto"/>
          </w:divBdr>
        </w:div>
        <w:div w:id="324362400">
          <w:marLeft w:val="480"/>
          <w:marRight w:val="0"/>
          <w:marTop w:val="0"/>
          <w:marBottom w:val="0"/>
          <w:divBdr>
            <w:top w:val="none" w:sz="0" w:space="0" w:color="auto"/>
            <w:left w:val="none" w:sz="0" w:space="0" w:color="auto"/>
            <w:bottom w:val="none" w:sz="0" w:space="0" w:color="auto"/>
            <w:right w:val="none" w:sz="0" w:space="0" w:color="auto"/>
          </w:divBdr>
        </w:div>
        <w:div w:id="371349776">
          <w:marLeft w:val="480"/>
          <w:marRight w:val="0"/>
          <w:marTop w:val="0"/>
          <w:marBottom w:val="0"/>
          <w:divBdr>
            <w:top w:val="none" w:sz="0" w:space="0" w:color="auto"/>
            <w:left w:val="none" w:sz="0" w:space="0" w:color="auto"/>
            <w:bottom w:val="none" w:sz="0" w:space="0" w:color="auto"/>
            <w:right w:val="none" w:sz="0" w:space="0" w:color="auto"/>
          </w:divBdr>
        </w:div>
        <w:div w:id="395709933">
          <w:marLeft w:val="480"/>
          <w:marRight w:val="0"/>
          <w:marTop w:val="0"/>
          <w:marBottom w:val="0"/>
          <w:divBdr>
            <w:top w:val="none" w:sz="0" w:space="0" w:color="auto"/>
            <w:left w:val="none" w:sz="0" w:space="0" w:color="auto"/>
            <w:bottom w:val="none" w:sz="0" w:space="0" w:color="auto"/>
            <w:right w:val="none" w:sz="0" w:space="0" w:color="auto"/>
          </w:divBdr>
        </w:div>
        <w:div w:id="415827829">
          <w:marLeft w:val="480"/>
          <w:marRight w:val="0"/>
          <w:marTop w:val="0"/>
          <w:marBottom w:val="0"/>
          <w:divBdr>
            <w:top w:val="none" w:sz="0" w:space="0" w:color="auto"/>
            <w:left w:val="none" w:sz="0" w:space="0" w:color="auto"/>
            <w:bottom w:val="none" w:sz="0" w:space="0" w:color="auto"/>
            <w:right w:val="none" w:sz="0" w:space="0" w:color="auto"/>
          </w:divBdr>
        </w:div>
        <w:div w:id="419984216">
          <w:marLeft w:val="480"/>
          <w:marRight w:val="0"/>
          <w:marTop w:val="0"/>
          <w:marBottom w:val="0"/>
          <w:divBdr>
            <w:top w:val="none" w:sz="0" w:space="0" w:color="auto"/>
            <w:left w:val="none" w:sz="0" w:space="0" w:color="auto"/>
            <w:bottom w:val="none" w:sz="0" w:space="0" w:color="auto"/>
            <w:right w:val="none" w:sz="0" w:space="0" w:color="auto"/>
          </w:divBdr>
        </w:div>
        <w:div w:id="549459279">
          <w:marLeft w:val="480"/>
          <w:marRight w:val="0"/>
          <w:marTop w:val="0"/>
          <w:marBottom w:val="0"/>
          <w:divBdr>
            <w:top w:val="none" w:sz="0" w:space="0" w:color="auto"/>
            <w:left w:val="none" w:sz="0" w:space="0" w:color="auto"/>
            <w:bottom w:val="none" w:sz="0" w:space="0" w:color="auto"/>
            <w:right w:val="none" w:sz="0" w:space="0" w:color="auto"/>
          </w:divBdr>
        </w:div>
        <w:div w:id="599067947">
          <w:marLeft w:val="480"/>
          <w:marRight w:val="0"/>
          <w:marTop w:val="0"/>
          <w:marBottom w:val="0"/>
          <w:divBdr>
            <w:top w:val="none" w:sz="0" w:space="0" w:color="auto"/>
            <w:left w:val="none" w:sz="0" w:space="0" w:color="auto"/>
            <w:bottom w:val="none" w:sz="0" w:space="0" w:color="auto"/>
            <w:right w:val="none" w:sz="0" w:space="0" w:color="auto"/>
          </w:divBdr>
        </w:div>
        <w:div w:id="658390611">
          <w:marLeft w:val="480"/>
          <w:marRight w:val="0"/>
          <w:marTop w:val="0"/>
          <w:marBottom w:val="0"/>
          <w:divBdr>
            <w:top w:val="none" w:sz="0" w:space="0" w:color="auto"/>
            <w:left w:val="none" w:sz="0" w:space="0" w:color="auto"/>
            <w:bottom w:val="none" w:sz="0" w:space="0" w:color="auto"/>
            <w:right w:val="none" w:sz="0" w:space="0" w:color="auto"/>
          </w:divBdr>
        </w:div>
        <w:div w:id="681977458">
          <w:marLeft w:val="480"/>
          <w:marRight w:val="0"/>
          <w:marTop w:val="0"/>
          <w:marBottom w:val="0"/>
          <w:divBdr>
            <w:top w:val="none" w:sz="0" w:space="0" w:color="auto"/>
            <w:left w:val="none" w:sz="0" w:space="0" w:color="auto"/>
            <w:bottom w:val="none" w:sz="0" w:space="0" w:color="auto"/>
            <w:right w:val="none" w:sz="0" w:space="0" w:color="auto"/>
          </w:divBdr>
        </w:div>
        <w:div w:id="708577884">
          <w:marLeft w:val="480"/>
          <w:marRight w:val="0"/>
          <w:marTop w:val="0"/>
          <w:marBottom w:val="0"/>
          <w:divBdr>
            <w:top w:val="none" w:sz="0" w:space="0" w:color="auto"/>
            <w:left w:val="none" w:sz="0" w:space="0" w:color="auto"/>
            <w:bottom w:val="none" w:sz="0" w:space="0" w:color="auto"/>
            <w:right w:val="none" w:sz="0" w:space="0" w:color="auto"/>
          </w:divBdr>
        </w:div>
        <w:div w:id="774060134">
          <w:marLeft w:val="480"/>
          <w:marRight w:val="0"/>
          <w:marTop w:val="0"/>
          <w:marBottom w:val="0"/>
          <w:divBdr>
            <w:top w:val="none" w:sz="0" w:space="0" w:color="auto"/>
            <w:left w:val="none" w:sz="0" w:space="0" w:color="auto"/>
            <w:bottom w:val="none" w:sz="0" w:space="0" w:color="auto"/>
            <w:right w:val="none" w:sz="0" w:space="0" w:color="auto"/>
          </w:divBdr>
        </w:div>
        <w:div w:id="782114463">
          <w:marLeft w:val="480"/>
          <w:marRight w:val="0"/>
          <w:marTop w:val="0"/>
          <w:marBottom w:val="0"/>
          <w:divBdr>
            <w:top w:val="none" w:sz="0" w:space="0" w:color="auto"/>
            <w:left w:val="none" w:sz="0" w:space="0" w:color="auto"/>
            <w:bottom w:val="none" w:sz="0" w:space="0" w:color="auto"/>
            <w:right w:val="none" w:sz="0" w:space="0" w:color="auto"/>
          </w:divBdr>
        </w:div>
        <w:div w:id="786503873">
          <w:marLeft w:val="480"/>
          <w:marRight w:val="0"/>
          <w:marTop w:val="0"/>
          <w:marBottom w:val="0"/>
          <w:divBdr>
            <w:top w:val="none" w:sz="0" w:space="0" w:color="auto"/>
            <w:left w:val="none" w:sz="0" w:space="0" w:color="auto"/>
            <w:bottom w:val="none" w:sz="0" w:space="0" w:color="auto"/>
            <w:right w:val="none" w:sz="0" w:space="0" w:color="auto"/>
          </w:divBdr>
        </w:div>
        <w:div w:id="787630023">
          <w:marLeft w:val="480"/>
          <w:marRight w:val="0"/>
          <w:marTop w:val="0"/>
          <w:marBottom w:val="0"/>
          <w:divBdr>
            <w:top w:val="none" w:sz="0" w:space="0" w:color="auto"/>
            <w:left w:val="none" w:sz="0" w:space="0" w:color="auto"/>
            <w:bottom w:val="none" w:sz="0" w:space="0" w:color="auto"/>
            <w:right w:val="none" w:sz="0" w:space="0" w:color="auto"/>
          </w:divBdr>
        </w:div>
        <w:div w:id="820578429">
          <w:marLeft w:val="480"/>
          <w:marRight w:val="0"/>
          <w:marTop w:val="0"/>
          <w:marBottom w:val="0"/>
          <w:divBdr>
            <w:top w:val="none" w:sz="0" w:space="0" w:color="auto"/>
            <w:left w:val="none" w:sz="0" w:space="0" w:color="auto"/>
            <w:bottom w:val="none" w:sz="0" w:space="0" w:color="auto"/>
            <w:right w:val="none" w:sz="0" w:space="0" w:color="auto"/>
          </w:divBdr>
        </w:div>
        <w:div w:id="836577659">
          <w:marLeft w:val="480"/>
          <w:marRight w:val="0"/>
          <w:marTop w:val="0"/>
          <w:marBottom w:val="0"/>
          <w:divBdr>
            <w:top w:val="none" w:sz="0" w:space="0" w:color="auto"/>
            <w:left w:val="none" w:sz="0" w:space="0" w:color="auto"/>
            <w:bottom w:val="none" w:sz="0" w:space="0" w:color="auto"/>
            <w:right w:val="none" w:sz="0" w:space="0" w:color="auto"/>
          </w:divBdr>
        </w:div>
        <w:div w:id="847214938">
          <w:marLeft w:val="480"/>
          <w:marRight w:val="0"/>
          <w:marTop w:val="0"/>
          <w:marBottom w:val="0"/>
          <w:divBdr>
            <w:top w:val="none" w:sz="0" w:space="0" w:color="auto"/>
            <w:left w:val="none" w:sz="0" w:space="0" w:color="auto"/>
            <w:bottom w:val="none" w:sz="0" w:space="0" w:color="auto"/>
            <w:right w:val="none" w:sz="0" w:space="0" w:color="auto"/>
          </w:divBdr>
        </w:div>
        <w:div w:id="860364752">
          <w:marLeft w:val="480"/>
          <w:marRight w:val="0"/>
          <w:marTop w:val="0"/>
          <w:marBottom w:val="0"/>
          <w:divBdr>
            <w:top w:val="none" w:sz="0" w:space="0" w:color="auto"/>
            <w:left w:val="none" w:sz="0" w:space="0" w:color="auto"/>
            <w:bottom w:val="none" w:sz="0" w:space="0" w:color="auto"/>
            <w:right w:val="none" w:sz="0" w:space="0" w:color="auto"/>
          </w:divBdr>
        </w:div>
        <w:div w:id="886915010">
          <w:marLeft w:val="480"/>
          <w:marRight w:val="0"/>
          <w:marTop w:val="0"/>
          <w:marBottom w:val="0"/>
          <w:divBdr>
            <w:top w:val="none" w:sz="0" w:space="0" w:color="auto"/>
            <w:left w:val="none" w:sz="0" w:space="0" w:color="auto"/>
            <w:bottom w:val="none" w:sz="0" w:space="0" w:color="auto"/>
            <w:right w:val="none" w:sz="0" w:space="0" w:color="auto"/>
          </w:divBdr>
        </w:div>
        <w:div w:id="1159273749">
          <w:marLeft w:val="480"/>
          <w:marRight w:val="0"/>
          <w:marTop w:val="0"/>
          <w:marBottom w:val="0"/>
          <w:divBdr>
            <w:top w:val="none" w:sz="0" w:space="0" w:color="auto"/>
            <w:left w:val="none" w:sz="0" w:space="0" w:color="auto"/>
            <w:bottom w:val="none" w:sz="0" w:space="0" w:color="auto"/>
            <w:right w:val="none" w:sz="0" w:space="0" w:color="auto"/>
          </w:divBdr>
        </w:div>
        <w:div w:id="1195996827">
          <w:marLeft w:val="480"/>
          <w:marRight w:val="0"/>
          <w:marTop w:val="0"/>
          <w:marBottom w:val="0"/>
          <w:divBdr>
            <w:top w:val="none" w:sz="0" w:space="0" w:color="auto"/>
            <w:left w:val="none" w:sz="0" w:space="0" w:color="auto"/>
            <w:bottom w:val="none" w:sz="0" w:space="0" w:color="auto"/>
            <w:right w:val="none" w:sz="0" w:space="0" w:color="auto"/>
          </w:divBdr>
        </w:div>
        <w:div w:id="1277984688">
          <w:marLeft w:val="480"/>
          <w:marRight w:val="0"/>
          <w:marTop w:val="0"/>
          <w:marBottom w:val="0"/>
          <w:divBdr>
            <w:top w:val="none" w:sz="0" w:space="0" w:color="auto"/>
            <w:left w:val="none" w:sz="0" w:space="0" w:color="auto"/>
            <w:bottom w:val="none" w:sz="0" w:space="0" w:color="auto"/>
            <w:right w:val="none" w:sz="0" w:space="0" w:color="auto"/>
          </w:divBdr>
        </w:div>
        <w:div w:id="1314065272">
          <w:marLeft w:val="480"/>
          <w:marRight w:val="0"/>
          <w:marTop w:val="0"/>
          <w:marBottom w:val="0"/>
          <w:divBdr>
            <w:top w:val="none" w:sz="0" w:space="0" w:color="auto"/>
            <w:left w:val="none" w:sz="0" w:space="0" w:color="auto"/>
            <w:bottom w:val="none" w:sz="0" w:space="0" w:color="auto"/>
            <w:right w:val="none" w:sz="0" w:space="0" w:color="auto"/>
          </w:divBdr>
        </w:div>
        <w:div w:id="1455370198">
          <w:marLeft w:val="480"/>
          <w:marRight w:val="0"/>
          <w:marTop w:val="0"/>
          <w:marBottom w:val="0"/>
          <w:divBdr>
            <w:top w:val="none" w:sz="0" w:space="0" w:color="auto"/>
            <w:left w:val="none" w:sz="0" w:space="0" w:color="auto"/>
            <w:bottom w:val="none" w:sz="0" w:space="0" w:color="auto"/>
            <w:right w:val="none" w:sz="0" w:space="0" w:color="auto"/>
          </w:divBdr>
        </w:div>
        <w:div w:id="1486703409">
          <w:marLeft w:val="480"/>
          <w:marRight w:val="0"/>
          <w:marTop w:val="0"/>
          <w:marBottom w:val="0"/>
          <w:divBdr>
            <w:top w:val="none" w:sz="0" w:space="0" w:color="auto"/>
            <w:left w:val="none" w:sz="0" w:space="0" w:color="auto"/>
            <w:bottom w:val="none" w:sz="0" w:space="0" w:color="auto"/>
            <w:right w:val="none" w:sz="0" w:space="0" w:color="auto"/>
          </w:divBdr>
        </w:div>
        <w:div w:id="1530603092">
          <w:marLeft w:val="480"/>
          <w:marRight w:val="0"/>
          <w:marTop w:val="0"/>
          <w:marBottom w:val="0"/>
          <w:divBdr>
            <w:top w:val="none" w:sz="0" w:space="0" w:color="auto"/>
            <w:left w:val="none" w:sz="0" w:space="0" w:color="auto"/>
            <w:bottom w:val="none" w:sz="0" w:space="0" w:color="auto"/>
            <w:right w:val="none" w:sz="0" w:space="0" w:color="auto"/>
          </w:divBdr>
        </w:div>
        <w:div w:id="1539858716">
          <w:marLeft w:val="480"/>
          <w:marRight w:val="0"/>
          <w:marTop w:val="0"/>
          <w:marBottom w:val="0"/>
          <w:divBdr>
            <w:top w:val="none" w:sz="0" w:space="0" w:color="auto"/>
            <w:left w:val="none" w:sz="0" w:space="0" w:color="auto"/>
            <w:bottom w:val="none" w:sz="0" w:space="0" w:color="auto"/>
            <w:right w:val="none" w:sz="0" w:space="0" w:color="auto"/>
          </w:divBdr>
        </w:div>
        <w:div w:id="1841850921">
          <w:marLeft w:val="480"/>
          <w:marRight w:val="0"/>
          <w:marTop w:val="0"/>
          <w:marBottom w:val="0"/>
          <w:divBdr>
            <w:top w:val="none" w:sz="0" w:space="0" w:color="auto"/>
            <w:left w:val="none" w:sz="0" w:space="0" w:color="auto"/>
            <w:bottom w:val="none" w:sz="0" w:space="0" w:color="auto"/>
            <w:right w:val="none" w:sz="0" w:space="0" w:color="auto"/>
          </w:divBdr>
        </w:div>
        <w:div w:id="1949314513">
          <w:marLeft w:val="480"/>
          <w:marRight w:val="0"/>
          <w:marTop w:val="0"/>
          <w:marBottom w:val="0"/>
          <w:divBdr>
            <w:top w:val="none" w:sz="0" w:space="0" w:color="auto"/>
            <w:left w:val="none" w:sz="0" w:space="0" w:color="auto"/>
            <w:bottom w:val="none" w:sz="0" w:space="0" w:color="auto"/>
            <w:right w:val="none" w:sz="0" w:space="0" w:color="auto"/>
          </w:divBdr>
        </w:div>
        <w:div w:id="1963074129">
          <w:marLeft w:val="480"/>
          <w:marRight w:val="0"/>
          <w:marTop w:val="0"/>
          <w:marBottom w:val="0"/>
          <w:divBdr>
            <w:top w:val="none" w:sz="0" w:space="0" w:color="auto"/>
            <w:left w:val="none" w:sz="0" w:space="0" w:color="auto"/>
            <w:bottom w:val="none" w:sz="0" w:space="0" w:color="auto"/>
            <w:right w:val="none" w:sz="0" w:space="0" w:color="auto"/>
          </w:divBdr>
        </w:div>
        <w:div w:id="2033261027">
          <w:marLeft w:val="480"/>
          <w:marRight w:val="0"/>
          <w:marTop w:val="0"/>
          <w:marBottom w:val="0"/>
          <w:divBdr>
            <w:top w:val="none" w:sz="0" w:space="0" w:color="auto"/>
            <w:left w:val="none" w:sz="0" w:space="0" w:color="auto"/>
            <w:bottom w:val="none" w:sz="0" w:space="0" w:color="auto"/>
            <w:right w:val="none" w:sz="0" w:space="0" w:color="auto"/>
          </w:divBdr>
        </w:div>
        <w:div w:id="2070569505">
          <w:marLeft w:val="480"/>
          <w:marRight w:val="0"/>
          <w:marTop w:val="0"/>
          <w:marBottom w:val="0"/>
          <w:divBdr>
            <w:top w:val="none" w:sz="0" w:space="0" w:color="auto"/>
            <w:left w:val="none" w:sz="0" w:space="0" w:color="auto"/>
            <w:bottom w:val="none" w:sz="0" w:space="0" w:color="auto"/>
            <w:right w:val="none" w:sz="0" w:space="0" w:color="auto"/>
          </w:divBdr>
        </w:div>
        <w:div w:id="2108228575">
          <w:marLeft w:val="480"/>
          <w:marRight w:val="0"/>
          <w:marTop w:val="0"/>
          <w:marBottom w:val="0"/>
          <w:divBdr>
            <w:top w:val="none" w:sz="0" w:space="0" w:color="auto"/>
            <w:left w:val="none" w:sz="0" w:space="0" w:color="auto"/>
            <w:bottom w:val="none" w:sz="0" w:space="0" w:color="auto"/>
            <w:right w:val="none" w:sz="0" w:space="0" w:color="auto"/>
          </w:divBdr>
        </w:div>
      </w:divsChild>
    </w:div>
    <w:div w:id="1780492282">
      <w:bodyDiv w:val="1"/>
      <w:marLeft w:val="0"/>
      <w:marRight w:val="0"/>
      <w:marTop w:val="0"/>
      <w:marBottom w:val="0"/>
      <w:divBdr>
        <w:top w:val="none" w:sz="0" w:space="0" w:color="auto"/>
        <w:left w:val="none" w:sz="0" w:space="0" w:color="auto"/>
        <w:bottom w:val="none" w:sz="0" w:space="0" w:color="auto"/>
        <w:right w:val="none" w:sz="0" w:space="0" w:color="auto"/>
      </w:divBdr>
      <w:divsChild>
        <w:div w:id="17048353">
          <w:marLeft w:val="480"/>
          <w:marRight w:val="0"/>
          <w:marTop w:val="0"/>
          <w:marBottom w:val="0"/>
          <w:divBdr>
            <w:top w:val="none" w:sz="0" w:space="0" w:color="auto"/>
            <w:left w:val="none" w:sz="0" w:space="0" w:color="auto"/>
            <w:bottom w:val="none" w:sz="0" w:space="0" w:color="auto"/>
            <w:right w:val="none" w:sz="0" w:space="0" w:color="auto"/>
          </w:divBdr>
        </w:div>
        <w:div w:id="171720954">
          <w:marLeft w:val="480"/>
          <w:marRight w:val="0"/>
          <w:marTop w:val="0"/>
          <w:marBottom w:val="0"/>
          <w:divBdr>
            <w:top w:val="none" w:sz="0" w:space="0" w:color="auto"/>
            <w:left w:val="none" w:sz="0" w:space="0" w:color="auto"/>
            <w:bottom w:val="none" w:sz="0" w:space="0" w:color="auto"/>
            <w:right w:val="none" w:sz="0" w:space="0" w:color="auto"/>
          </w:divBdr>
          <w:divsChild>
            <w:div w:id="1290162728">
              <w:marLeft w:val="0"/>
              <w:marRight w:val="0"/>
              <w:marTop w:val="0"/>
              <w:marBottom w:val="0"/>
              <w:divBdr>
                <w:top w:val="none" w:sz="0" w:space="0" w:color="auto"/>
                <w:left w:val="none" w:sz="0" w:space="0" w:color="auto"/>
                <w:bottom w:val="none" w:sz="0" w:space="0" w:color="auto"/>
                <w:right w:val="none" w:sz="0" w:space="0" w:color="auto"/>
              </w:divBdr>
            </w:div>
          </w:divsChild>
        </w:div>
        <w:div w:id="193419664">
          <w:marLeft w:val="480"/>
          <w:marRight w:val="0"/>
          <w:marTop w:val="0"/>
          <w:marBottom w:val="0"/>
          <w:divBdr>
            <w:top w:val="none" w:sz="0" w:space="0" w:color="auto"/>
            <w:left w:val="none" w:sz="0" w:space="0" w:color="auto"/>
            <w:bottom w:val="none" w:sz="0" w:space="0" w:color="auto"/>
            <w:right w:val="none" w:sz="0" w:space="0" w:color="auto"/>
          </w:divBdr>
        </w:div>
        <w:div w:id="247005402">
          <w:marLeft w:val="480"/>
          <w:marRight w:val="0"/>
          <w:marTop w:val="0"/>
          <w:marBottom w:val="0"/>
          <w:divBdr>
            <w:top w:val="none" w:sz="0" w:space="0" w:color="auto"/>
            <w:left w:val="none" w:sz="0" w:space="0" w:color="auto"/>
            <w:bottom w:val="none" w:sz="0" w:space="0" w:color="auto"/>
            <w:right w:val="none" w:sz="0" w:space="0" w:color="auto"/>
          </w:divBdr>
        </w:div>
        <w:div w:id="268395529">
          <w:marLeft w:val="480"/>
          <w:marRight w:val="0"/>
          <w:marTop w:val="0"/>
          <w:marBottom w:val="0"/>
          <w:divBdr>
            <w:top w:val="none" w:sz="0" w:space="0" w:color="auto"/>
            <w:left w:val="none" w:sz="0" w:space="0" w:color="auto"/>
            <w:bottom w:val="none" w:sz="0" w:space="0" w:color="auto"/>
            <w:right w:val="none" w:sz="0" w:space="0" w:color="auto"/>
          </w:divBdr>
        </w:div>
        <w:div w:id="303581508">
          <w:marLeft w:val="480"/>
          <w:marRight w:val="0"/>
          <w:marTop w:val="0"/>
          <w:marBottom w:val="0"/>
          <w:divBdr>
            <w:top w:val="none" w:sz="0" w:space="0" w:color="auto"/>
            <w:left w:val="none" w:sz="0" w:space="0" w:color="auto"/>
            <w:bottom w:val="none" w:sz="0" w:space="0" w:color="auto"/>
            <w:right w:val="none" w:sz="0" w:space="0" w:color="auto"/>
          </w:divBdr>
        </w:div>
        <w:div w:id="377434190">
          <w:marLeft w:val="480"/>
          <w:marRight w:val="0"/>
          <w:marTop w:val="0"/>
          <w:marBottom w:val="0"/>
          <w:divBdr>
            <w:top w:val="none" w:sz="0" w:space="0" w:color="auto"/>
            <w:left w:val="none" w:sz="0" w:space="0" w:color="auto"/>
            <w:bottom w:val="none" w:sz="0" w:space="0" w:color="auto"/>
            <w:right w:val="none" w:sz="0" w:space="0" w:color="auto"/>
          </w:divBdr>
        </w:div>
        <w:div w:id="444155541">
          <w:marLeft w:val="480"/>
          <w:marRight w:val="0"/>
          <w:marTop w:val="0"/>
          <w:marBottom w:val="0"/>
          <w:divBdr>
            <w:top w:val="none" w:sz="0" w:space="0" w:color="auto"/>
            <w:left w:val="none" w:sz="0" w:space="0" w:color="auto"/>
            <w:bottom w:val="none" w:sz="0" w:space="0" w:color="auto"/>
            <w:right w:val="none" w:sz="0" w:space="0" w:color="auto"/>
          </w:divBdr>
        </w:div>
        <w:div w:id="458642881">
          <w:marLeft w:val="480"/>
          <w:marRight w:val="0"/>
          <w:marTop w:val="0"/>
          <w:marBottom w:val="0"/>
          <w:divBdr>
            <w:top w:val="none" w:sz="0" w:space="0" w:color="auto"/>
            <w:left w:val="none" w:sz="0" w:space="0" w:color="auto"/>
            <w:bottom w:val="none" w:sz="0" w:space="0" w:color="auto"/>
            <w:right w:val="none" w:sz="0" w:space="0" w:color="auto"/>
          </w:divBdr>
        </w:div>
        <w:div w:id="523203971">
          <w:marLeft w:val="480"/>
          <w:marRight w:val="0"/>
          <w:marTop w:val="0"/>
          <w:marBottom w:val="0"/>
          <w:divBdr>
            <w:top w:val="none" w:sz="0" w:space="0" w:color="auto"/>
            <w:left w:val="none" w:sz="0" w:space="0" w:color="auto"/>
            <w:bottom w:val="none" w:sz="0" w:space="0" w:color="auto"/>
            <w:right w:val="none" w:sz="0" w:space="0" w:color="auto"/>
          </w:divBdr>
        </w:div>
        <w:div w:id="596981596">
          <w:marLeft w:val="480"/>
          <w:marRight w:val="0"/>
          <w:marTop w:val="0"/>
          <w:marBottom w:val="0"/>
          <w:divBdr>
            <w:top w:val="none" w:sz="0" w:space="0" w:color="auto"/>
            <w:left w:val="none" w:sz="0" w:space="0" w:color="auto"/>
            <w:bottom w:val="none" w:sz="0" w:space="0" w:color="auto"/>
            <w:right w:val="none" w:sz="0" w:space="0" w:color="auto"/>
          </w:divBdr>
        </w:div>
        <w:div w:id="610010066">
          <w:marLeft w:val="480"/>
          <w:marRight w:val="0"/>
          <w:marTop w:val="0"/>
          <w:marBottom w:val="0"/>
          <w:divBdr>
            <w:top w:val="none" w:sz="0" w:space="0" w:color="auto"/>
            <w:left w:val="none" w:sz="0" w:space="0" w:color="auto"/>
            <w:bottom w:val="none" w:sz="0" w:space="0" w:color="auto"/>
            <w:right w:val="none" w:sz="0" w:space="0" w:color="auto"/>
          </w:divBdr>
        </w:div>
        <w:div w:id="676620279">
          <w:marLeft w:val="480"/>
          <w:marRight w:val="0"/>
          <w:marTop w:val="0"/>
          <w:marBottom w:val="0"/>
          <w:divBdr>
            <w:top w:val="none" w:sz="0" w:space="0" w:color="auto"/>
            <w:left w:val="none" w:sz="0" w:space="0" w:color="auto"/>
            <w:bottom w:val="none" w:sz="0" w:space="0" w:color="auto"/>
            <w:right w:val="none" w:sz="0" w:space="0" w:color="auto"/>
          </w:divBdr>
        </w:div>
        <w:div w:id="686643201">
          <w:marLeft w:val="480"/>
          <w:marRight w:val="0"/>
          <w:marTop w:val="0"/>
          <w:marBottom w:val="0"/>
          <w:divBdr>
            <w:top w:val="none" w:sz="0" w:space="0" w:color="auto"/>
            <w:left w:val="none" w:sz="0" w:space="0" w:color="auto"/>
            <w:bottom w:val="none" w:sz="0" w:space="0" w:color="auto"/>
            <w:right w:val="none" w:sz="0" w:space="0" w:color="auto"/>
          </w:divBdr>
        </w:div>
        <w:div w:id="751314451">
          <w:marLeft w:val="480"/>
          <w:marRight w:val="0"/>
          <w:marTop w:val="0"/>
          <w:marBottom w:val="0"/>
          <w:divBdr>
            <w:top w:val="none" w:sz="0" w:space="0" w:color="auto"/>
            <w:left w:val="none" w:sz="0" w:space="0" w:color="auto"/>
            <w:bottom w:val="none" w:sz="0" w:space="0" w:color="auto"/>
            <w:right w:val="none" w:sz="0" w:space="0" w:color="auto"/>
          </w:divBdr>
        </w:div>
        <w:div w:id="865602113">
          <w:marLeft w:val="480"/>
          <w:marRight w:val="0"/>
          <w:marTop w:val="0"/>
          <w:marBottom w:val="0"/>
          <w:divBdr>
            <w:top w:val="none" w:sz="0" w:space="0" w:color="auto"/>
            <w:left w:val="none" w:sz="0" w:space="0" w:color="auto"/>
            <w:bottom w:val="none" w:sz="0" w:space="0" w:color="auto"/>
            <w:right w:val="none" w:sz="0" w:space="0" w:color="auto"/>
          </w:divBdr>
        </w:div>
        <w:div w:id="873810292">
          <w:marLeft w:val="480"/>
          <w:marRight w:val="0"/>
          <w:marTop w:val="0"/>
          <w:marBottom w:val="0"/>
          <w:divBdr>
            <w:top w:val="none" w:sz="0" w:space="0" w:color="auto"/>
            <w:left w:val="none" w:sz="0" w:space="0" w:color="auto"/>
            <w:bottom w:val="none" w:sz="0" w:space="0" w:color="auto"/>
            <w:right w:val="none" w:sz="0" w:space="0" w:color="auto"/>
          </w:divBdr>
        </w:div>
        <w:div w:id="891621136">
          <w:marLeft w:val="480"/>
          <w:marRight w:val="0"/>
          <w:marTop w:val="0"/>
          <w:marBottom w:val="0"/>
          <w:divBdr>
            <w:top w:val="none" w:sz="0" w:space="0" w:color="auto"/>
            <w:left w:val="none" w:sz="0" w:space="0" w:color="auto"/>
            <w:bottom w:val="none" w:sz="0" w:space="0" w:color="auto"/>
            <w:right w:val="none" w:sz="0" w:space="0" w:color="auto"/>
          </w:divBdr>
        </w:div>
        <w:div w:id="965428326">
          <w:marLeft w:val="480"/>
          <w:marRight w:val="0"/>
          <w:marTop w:val="0"/>
          <w:marBottom w:val="0"/>
          <w:divBdr>
            <w:top w:val="none" w:sz="0" w:space="0" w:color="auto"/>
            <w:left w:val="none" w:sz="0" w:space="0" w:color="auto"/>
            <w:bottom w:val="none" w:sz="0" w:space="0" w:color="auto"/>
            <w:right w:val="none" w:sz="0" w:space="0" w:color="auto"/>
          </w:divBdr>
        </w:div>
        <w:div w:id="1000157261">
          <w:marLeft w:val="480"/>
          <w:marRight w:val="0"/>
          <w:marTop w:val="0"/>
          <w:marBottom w:val="0"/>
          <w:divBdr>
            <w:top w:val="none" w:sz="0" w:space="0" w:color="auto"/>
            <w:left w:val="none" w:sz="0" w:space="0" w:color="auto"/>
            <w:bottom w:val="none" w:sz="0" w:space="0" w:color="auto"/>
            <w:right w:val="none" w:sz="0" w:space="0" w:color="auto"/>
          </w:divBdr>
        </w:div>
        <w:div w:id="1022903763">
          <w:marLeft w:val="480"/>
          <w:marRight w:val="0"/>
          <w:marTop w:val="0"/>
          <w:marBottom w:val="0"/>
          <w:divBdr>
            <w:top w:val="none" w:sz="0" w:space="0" w:color="auto"/>
            <w:left w:val="none" w:sz="0" w:space="0" w:color="auto"/>
            <w:bottom w:val="none" w:sz="0" w:space="0" w:color="auto"/>
            <w:right w:val="none" w:sz="0" w:space="0" w:color="auto"/>
          </w:divBdr>
        </w:div>
        <w:div w:id="1051269463">
          <w:marLeft w:val="480"/>
          <w:marRight w:val="0"/>
          <w:marTop w:val="0"/>
          <w:marBottom w:val="0"/>
          <w:divBdr>
            <w:top w:val="none" w:sz="0" w:space="0" w:color="auto"/>
            <w:left w:val="none" w:sz="0" w:space="0" w:color="auto"/>
            <w:bottom w:val="none" w:sz="0" w:space="0" w:color="auto"/>
            <w:right w:val="none" w:sz="0" w:space="0" w:color="auto"/>
          </w:divBdr>
        </w:div>
        <w:div w:id="1056472078">
          <w:marLeft w:val="480"/>
          <w:marRight w:val="0"/>
          <w:marTop w:val="0"/>
          <w:marBottom w:val="0"/>
          <w:divBdr>
            <w:top w:val="none" w:sz="0" w:space="0" w:color="auto"/>
            <w:left w:val="none" w:sz="0" w:space="0" w:color="auto"/>
            <w:bottom w:val="none" w:sz="0" w:space="0" w:color="auto"/>
            <w:right w:val="none" w:sz="0" w:space="0" w:color="auto"/>
          </w:divBdr>
        </w:div>
        <w:div w:id="1072658277">
          <w:marLeft w:val="480"/>
          <w:marRight w:val="0"/>
          <w:marTop w:val="0"/>
          <w:marBottom w:val="0"/>
          <w:divBdr>
            <w:top w:val="none" w:sz="0" w:space="0" w:color="auto"/>
            <w:left w:val="none" w:sz="0" w:space="0" w:color="auto"/>
            <w:bottom w:val="none" w:sz="0" w:space="0" w:color="auto"/>
            <w:right w:val="none" w:sz="0" w:space="0" w:color="auto"/>
          </w:divBdr>
        </w:div>
        <w:div w:id="1107693436">
          <w:marLeft w:val="480"/>
          <w:marRight w:val="0"/>
          <w:marTop w:val="0"/>
          <w:marBottom w:val="0"/>
          <w:divBdr>
            <w:top w:val="none" w:sz="0" w:space="0" w:color="auto"/>
            <w:left w:val="none" w:sz="0" w:space="0" w:color="auto"/>
            <w:bottom w:val="none" w:sz="0" w:space="0" w:color="auto"/>
            <w:right w:val="none" w:sz="0" w:space="0" w:color="auto"/>
          </w:divBdr>
        </w:div>
        <w:div w:id="1114522005">
          <w:marLeft w:val="480"/>
          <w:marRight w:val="0"/>
          <w:marTop w:val="0"/>
          <w:marBottom w:val="0"/>
          <w:divBdr>
            <w:top w:val="none" w:sz="0" w:space="0" w:color="auto"/>
            <w:left w:val="none" w:sz="0" w:space="0" w:color="auto"/>
            <w:bottom w:val="none" w:sz="0" w:space="0" w:color="auto"/>
            <w:right w:val="none" w:sz="0" w:space="0" w:color="auto"/>
          </w:divBdr>
        </w:div>
        <w:div w:id="1199124441">
          <w:marLeft w:val="480"/>
          <w:marRight w:val="0"/>
          <w:marTop w:val="0"/>
          <w:marBottom w:val="0"/>
          <w:divBdr>
            <w:top w:val="none" w:sz="0" w:space="0" w:color="auto"/>
            <w:left w:val="none" w:sz="0" w:space="0" w:color="auto"/>
            <w:bottom w:val="none" w:sz="0" w:space="0" w:color="auto"/>
            <w:right w:val="none" w:sz="0" w:space="0" w:color="auto"/>
          </w:divBdr>
        </w:div>
        <w:div w:id="1272858534">
          <w:marLeft w:val="480"/>
          <w:marRight w:val="0"/>
          <w:marTop w:val="0"/>
          <w:marBottom w:val="0"/>
          <w:divBdr>
            <w:top w:val="none" w:sz="0" w:space="0" w:color="auto"/>
            <w:left w:val="none" w:sz="0" w:space="0" w:color="auto"/>
            <w:bottom w:val="none" w:sz="0" w:space="0" w:color="auto"/>
            <w:right w:val="none" w:sz="0" w:space="0" w:color="auto"/>
          </w:divBdr>
        </w:div>
        <w:div w:id="1296760976">
          <w:marLeft w:val="480"/>
          <w:marRight w:val="0"/>
          <w:marTop w:val="0"/>
          <w:marBottom w:val="0"/>
          <w:divBdr>
            <w:top w:val="none" w:sz="0" w:space="0" w:color="auto"/>
            <w:left w:val="none" w:sz="0" w:space="0" w:color="auto"/>
            <w:bottom w:val="none" w:sz="0" w:space="0" w:color="auto"/>
            <w:right w:val="none" w:sz="0" w:space="0" w:color="auto"/>
          </w:divBdr>
        </w:div>
        <w:div w:id="1321495859">
          <w:marLeft w:val="480"/>
          <w:marRight w:val="0"/>
          <w:marTop w:val="0"/>
          <w:marBottom w:val="0"/>
          <w:divBdr>
            <w:top w:val="none" w:sz="0" w:space="0" w:color="auto"/>
            <w:left w:val="none" w:sz="0" w:space="0" w:color="auto"/>
            <w:bottom w:val="none" w:sz="0" w:space="0" w:color="auto"/>
            <w:right w:val="none" w:sz="0" w:space="0" w:color="auto"/>
          </w:divBdr>
        </w:div>
        <w:div w:id="1442148714">
          <w:marLeft w:val="480"/>
          <w:marRight w:val="0"/>
          <w:marTop w:val="0"/>
          <w:marBottom w:val="0"/>
          <w:divBdr>
            <w:top w:val="none" w:sz="0" w:space="0" w:color="auto"/>
            <w:left w:val="none" w:sz="0" w:space="0" w:color="auto"/>
            <w:bottom w:val="none" w:sz="0" w:space="0" w:color="auto"/>
            <w:right w:val="none" w:sz="0" w:space="0" w:color="auto"/>
          </w:divBdr>
        </w:div>
        <w:div w:id="1504667459">
          <w:marLeft w:val="480"/>
          <w:marRight w:val="0"/>
          <w:marTop w:val="0"/>
          <w:marBottom w:val="0"/>
          <w:divBdr>
            <w:top w:val="none" w:sz="0" w:space="0" w:color="auto"/>
            <w:left w:val="none" w:sz="0" w:space="0" w:color="auto"/>
            <w:bottom w:val="none" w:sz="0" w:space="0" w:color="auto"/>
            <w:right w:val="none" w:sz="0" w:space="0" w:color="auto"/>
          </w:divBdr>
        </w:div>
        <w:div w:id="1636178726">
          <w:marLeft w:val="480"/>
          <w:marRight w:val="0"/>
          <w:marTop w:val="0"/>
          <w:marBottom w:val="0"/>
          <w:divBdr>
            <w:top w:val="none" w:sz="0" w:space="0" w:color="auto"/>
            <w:left w:val="none" w:sz="0" w:space="0" w:color="auto"/>
            <w:bottom w:val="none" w:sz="0" w:space="0" w:color="auto"/>
            <w:right w:val="none" w:sz="0" w:space="0" w:color="auto"/>
          </w:divBdr>
        </w:div>
        <w:div w:id="1735271794">
          <w:marLeft w:val="480"/>
          <w:marRight w:val="0"/>
          <w:marTop w:val="0"/>
          <w:marBottom w:val="0"/>
          <w:divBdr>
            <w:top w:val="none" w:sz="0" w:space="0" w:color="auto"/>
            <w:left w:val="none" w:sz="0" w:space="0" w:color="auto"/>
            <w:bottom w:val="none" w:sz="0" w:space="0" w:color="auto"/>
            <w:right w:val="none" w:sz="0" w:space="0" w:color="auto"/>
          </w:divBdr>
        </w:div>
        <w:div w:id="1909994503">
          <w:marLeft w:val="480"/>
          <w:marRight w:val="0"/>
          <w:marTop w:val="0"/>
          <w:marBottom w:val="0"/>
          <w:divBdr>
            <w:top w:val="none" w:sz="0" w:space="0" w:color="auto"/>
            <w:left w:val="none" w:sz="0" w:space="0" w:color="auto"/>
            <w:bottom w:val="none" w:sz="0" w:space="0" w:color="auto"/>
            <w:right w:val="none" w:sz="0" w:space="0" w:color="auto"/>
          </w:divBdr>
        </w:div>
        <w:div w:id="1911034060">
          <w:marLeft w:val="480"/>
          <w:marRight w:val="0"/>
          <w:marTop w:val="0"/>
          <w:marBottom w:val="0"/>
          <w:divBdr>
            <w:top w:val="none" w:sz="0" w:space="0" w:color="auto"/>
            <w:left w:val="none" w:sz="0" w:space="0" w:color="auto"/>
            <w:bottom w:val="none" w:sz="0" w:space="0" w:color="auto"/>
            <w:right w:val="none" w:sz="0" w:space="0" w:color="auto"/>
          </w:divBdr>
        </w:div>
        <w:div w:id="1931043022">
          <w:marLeft w:val="480"/>
          <w:marRight w:val="0"/>
          <w:marTop w:val="0"/>
          <w:marBottom w:val="0"/>
          <w:divBdr>
            <w:top w:val="none" w:sz="0" w:space="0" w:color="auto"/>
            <w:left w:val="none" w:sz="0" w:space="0" w:color="auto"/>
            <w:bottom w:val="none" w:sz="0" w:space="0" w:color="auto"/>
            <w:right w:val="none" w:sz="0" w:space="0" w:color="auto"/>
          </w:divBdr>
        </w:div>
        <w:div w:id="2033338304">
          <w:marLeft w:val="480"/>
          <w:marRight w:val="0"/>
          <w:marTop w:val="0"/>
          <w:marBottom w:val="0"/>
          <w:divBdr>
            <w:top w:val="none" w:sz="0" w:space="0" w:color="auto"/>
            <w:left w:val="none" w:sz="0" w:space="0" w:color="auto"/>
            <w:bottom w:val="none" w:sz="0" w:space="0" w:color="auto"/>
            <w:right w:val="none" w:sz="0" w:space="0" w:color="auto"/>
          </w:divBdr>
        </w:div>
        <w:div w:id="2043437856">
          <w:marLeft w:val="480"/>
          <w:marRight w:val="0"/>
          <w:marTop w:val="0"/>
          <w:marBottom w:val="0"/>
          <w:divBdr>
            <w:top w:val="none" w:sz="0" w:space="0" w:color="auto"/>
            <w:left w:val="none" w:sz="0" w:space="0" w:color="auto"/>
            <w:bottom w:val="none" w:sz="0" w:space="0" w:color="auto"/>
            <w:right w:val="none" w:sz="0" w:space="0" w:color="auto"/>
          </w:divBdr>
        </w:div>
        <w:div w:id="2077780484">
          <w:marLeft w:val="480"/>
          <w:marRight w:val="0"/>
          <w:marTop w:val="0"/>
          <w:marBottom w:val="0"/>
          <w:divBdr>
            <w:top w:val="none" w:sz="0" w:space="0" w:color="auto"/>
            <w:left w:val="none" w:sz="0" w:space="0" w:color="auto"/>
            <w:bottom w:val="none" w:sz="0" w:space="0" w:color="auto"/>
            <w:right w:val="none" w:sz="0" w:space="0" w:color="auto"/>
          </w:divBdr>
        </w:div>
      </w:divsChild>
    </w:div>
    <w:div w:id="1920141493">
      <w:bodyDiv w:val="1"/>
      <w:marLeft w:val="0"/>
      <w:marRight w:val="0"/>
      <w:marTop w:val="0"/>
      <w:marBottom w:val="0"/>
      <w:divBdr>
        <w:top w:val="none" w:sz="0" w:space="0" w:color="auto"/>
        <w:left w:val="none" w:sz="0" w:space="0" w:color="auto"/>
        <w:bottom w:val="none" w:sz="0" w:space="0" w:color="auto"/>
        <w:right w:val="none" w:sz="0" w:space="0" w:color="auto"/>
      </w:divBdr>
      <w:divsChild>
        <w:div w:id="2061513314">
          <w:marLeft w:val="0"/>
          <w:marRight w:val="0"/>
          <w:marTop w:val="0"/>
          <w:marBottom w:val="0"/>
          <w:divBdr>
            <w:top w:val="none" w:sz="0" w:space="0" w:color="auto"/>
            <w:left w:val="none" w:sz="0" w:space="0" w:color="auto"/>
            <w:bottom w:val="none" w:sz="0" w:space="0" w:color="auto"/>
            <w:right w:val="none" w:sz="0" w:space="0" w:color="auto"/>
          </w:divBdr>
          <w:divsChild>
            <w:div w:id="1934246176">
              <w:marLeft w:val="0"/>
              <w:marRight w:val="0"/>
              <w:marTop w:val="0"/>
              <w:marBottom w:val="0"/>
              <w:divBdr>
                <w:top w:val="none" w:sz="0" w:space="0" w:color="auto"/>
                <w:left w:val="none" w:sz="0" w:space="0" w:color="auto"/>
                <w:bottom w:val="none" w:sz="0" w:space="0" w:color="auto"/>
                <w:right w:val="none" w:sz="0" w:space="0" w:color="auto"/>
              </w:divBdr>
              <w:divsChild>
                <w:div w:id="1985741317">
                  <w:marLeft w:val="0"/>
                  <w:marRight w:val="0"/>
                  <w:marTop w:val="0"/>
                  <w:marBottom w:val="0"/>
                  <w:divBdr>
                    <w:top w:val="none" w:sz="0" w:space="0" w:color="auto"/>
                    <w:left w:val="none" w:sz="0" w:space="0" w:color="auto"/>
                    <w:bottom w:val="none" w:sz="0" w:space="0" w:color="auto"/>
                    <w:right w:val="none" w:sz="0" w:space="0" w:color="auto"/>
                  </w:divBdr>
                  <w:divsChild>
                    <w:div w:id="780228053">
                      <w:marLeft w:val="0"/>
                      <w:marRight w:val="0"/>
                      <w:marTop w:val="0"/>
                      <w:marBottom w:val="0"/>
                      <w:divBdr>
                        <w:top w:val="none" w:sz="0" w:space="0" w:color="auto"/>
                        <w:left w:val="none" w:sz="0" w:space="0" w:color="auto"/>
                        <w:bottom w:val="none" w:sz="0" w:space="0" w:color="auto"/>
                        <w:right w:val="none" w:sz="0" w:space="0" w:color="auto"/>
                      </w:divBdr>
                    </w:div>
                    <w:div w:id="12450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usinenouvelle.com/article/bientot-du-pla-made-in-france.N1216857" TargetMode="External"/><Relationship Id="rId2" Type="http://schemas.openxmlformats.org/officeDocument/2006/relationships/hyperlink" Target="http://www.accextrusion.com/product/peek-3d-printer-filament-production-line.html" TargetMode="External"/><Relationship Id="rId1" Type="http://schemas.openxmlformats.org/officeDocument/2006/relationships/hyperlink" Target="https://lf2l.fr/projects/green-fablab/" TargetMode="External"/><Relationship Id="rId4" Type="http://schemas.openxmlformats.org/officeDocument/2006/relationships/hyperlink" Target="https://bilan-electrique-2020.rte-france.com/production-production-tota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A8059489-086C-4F86-A4AF-9FD7D420C8E3}"/>
      </w:docPartPr>
      <w:docPartBody>
        <w:p w:rsidR="00BD21E2" w:rsidRDefault="00163A49">
          <w:r w:rsidRPr="009A41F2">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A49"/>
    <w:rsid w:val="00024A1F"/>
    <w:rsid w:val="0005663A"/>
    <w:rsid w:val="00113FD2"/>
    <w:rsid w:val="00163A49"/>
    <w:rsid w:val="0016419A"/>
    <w:rsid w:val="00236CB7"/>
    <w:rsid w:val="00294E13"/>
    <w:rsid w:val="002D70A3"/>
    <w:rsid w:val="003267A5"/>
    <w:rsid w:val="003269D8"/>
    <w:rsid w:val="0034609A"/>
    <w:rsid w:val="00384D1D"/>
    <w:rsid w:val="003970E3"/>
    <w:rsid w:val="003A6A50"/>
    <w:rsid w:val="003B27A1"/>
    <w:rsid w:val="003C77C7"/>
    <w:rsid w:val="003D1523"/>
    <w:rsid w:val="00402501"/>
    <w:rsid w:val="00403F92"/>
    <w:rsid w:val="004066B2"/>
    <w:rsid w:val="004476A4"/>
    <w:rsid w:val="004C51E9"/>
    <w:rsid w:val="004D449D"/>
    <w:rsid w:val="006929EB"/>
    <w:rsid w:val="006A55DE"/>
    <w:rsid w:val="006C0261"/>
    <w:rsid w:val="006D45C0"/>
    <w:rsid w:val="00772720"/>
    <w:rsid w:val="007F6266"/>
    <w:rsid w:val="00832C2D"/>
    <w:rsid w:val="008436D1"/>
    <w:rsid w:val="00931817"/>
    <w:rsid w:val="00945E0E"/>
    <w:rsid w:val="00965E83"/>
    <w:rsid w:val="00971EEC"/>
    <w:rsid w:val="009A12B0"/>
    <w:rsid w:val="00A56007"/>
    <w:rsid w:val="00AA1373"/>
    <w:rsid w:val="00B220DF"/>
    <w:rsid w:val="00B27E3D"/>
    <w:rsid w:val="00B31E92"/>
    <w:rsid w:val="00BD21E2"/>
    <w:rsid w:val="00BF68F5"/>
    <w:rsid w:val="00CB7E06"/>
    <w:rsid w:val="00D02F49"/>
    <w:rsid w:val="00D81582"/>
    <w:rsid w:val="00E21C19"/>
    <w:rsid w:val="00E36F88"/>
    <w:rsid w:val="00E52811"/>
    <w:rsid w:val="00E52F1A"/>
    <w:rsid w:val="00EE01CC"/>
    <w:rsid w:val="00EF4F56"/>
    <w:rsid w:val="00F46CC9"/>
    <w:rsid w:val="00F76446"/>
    <w:rsid w:val="00F854C4"/>
    <w:rsid w:val="00FF3A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60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10F115-24F6-4E27-B345-72EAAE41D53C}">
  <we:reference id="wa104382081" version="1.35.0.0" store="fr-FR" storeType="OMEX"/>
  <we:alternateReferences>
    <we:reference id="wa104382081" version="1.35.0.0" store="" storeType="OMEX"/>
  </we:alternateReferences>
  <we:properties>
    <we:property name="MENDELEY_CITATIONS" value="[{&quot;citationID&quot;:&quot;MENDELEY_CITATION_0985eca3-597e-41d9-9a1f-6a62f9fcb85c&quot;,&quot;properties&quot;:{&quot;noteIndex&quot;:0},&quot;isEdited&quot;:false,&quot;manualOverride&quot;:{&quot;isManuallyOverridden&quot;:true,&quot;citeprocText&quot;:&quot;(Geyer et al., 2017)&quot;,&quot;manualOverrideText&quot;:&quot;(Geyer et al., 2017)(Geyer et al., 2017).&quot;},&quot;citationItems&quot;:[{&quot;id&quot;:&quot;dfc4d0e5-05e6-3fdf-a923-45116d09dce6&quot;,&quot;itemData&quot;:{&quot;type&quot;:&quot;article-journal&quot;,&quot;id&quot;:&quot;dfc4d0e5-05e6-3fdf-a923-45116d09dce6&quot;,&quot;title&quot;:&quot;Production, use, and fate of all plastics ever made&quot;,&quot;author&quot;:[{&quot;family&quot;:&quot;Geyer&quot;,&quot;given&quot;:&quot;Roland&quot;,&quot;parse-names&quot;:false,&quot;dropping-particle&quot;:&quot;&quot;,&quot;non-dropping-particle&quot;:&quot;&quot;},{&quot;family&quot;:&quot;Jambeck&quot;,&quot;given&quot;:&quot;Jenna R.&quot;,&quot;parse-names&quot;:false,&quot;dropping-particle&quot;:&quot;&quot;,&quot;non-dropping-particle&quot;:&quot;&quot;},{&quot;family&quot;:&quot;Law&quot;,&quot;given&quot;:&quot;Kara Lavender&quot;,&quot;parse-names&quot;:false,&quot;dropping-particle&quot;:&quot;&quot;,&quot;non-dropping-particle&quot;:&quot;&quot;}],&quot;container-title&quot;:&quot;Science Advances&quot;,&quot;container-title-short&quot;:&quot;Sci Adv&quot;,&quot;DOI&quot;:&quot;10.1126/sciadv.1700782&quot;,&quot;ISSN&quot;:&quot;2375-2548&quot;,&quot;PMID&quot;:&quot;28776036&quot;,&quot;URL&quot;:&quot;https://advances.sciencemag.org/lookup/doi/10.1126/sciadv.1700782&quot;,&quot;issued&quot;:{&quot;date-parts&quot;:[[2017,7,5]]},&quot;page&quot;:&quot;e1700782&quot;,&quot;abstract&quot;:&quot;Plastics have outgrown most man-made materials and have long been under environmental scrutiny. However, robust global information, particularly about their end-of-life fate, is lacking. By identifying and synthesizing dispersed data on production, use, and end-of-life management of polymer resins, synthetic fibers, and additives, we present the first global analysis of all mass-produced plastics ever manufactured. We estimate that 8300 million metric tons (Mt) as of virgin plastics have been produced to date. As of 2015, approximately 6300 Mt of plastic waste had been generated, around 9% of which had been recycled, 12% was incinerated, and 79% was accumulated in landfills or the natural environment. If current production and waste management trends continue, roughly 12,000 Mt of plastic waste will be in landfills or in the natural environment by 2050.&quot;,&quot;issue&quot;:&quot;7&quot;,&quot;volume&quot;:&quot;3&quot;},&quot;isTemporary&quot;:false}],&quot;citationTag&quot;:&quot;MENDELEY_CITATION_v3_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&quot;},{&quot;citationID&quot;:&quot;MENDELEY_CITATION_cd2d24cd-95a6-4934-8178-3e48b849e85f&quot;,&quot;properties&quot;:{&quot;noteIndex&quot;:0},&quot;isEdited&quot;:false,&quot;manualOverride&quot;:{&quot;isManuallyOverridden&quot;:true,&quot;citeprocText&quot;:&quot;(Andersson et al., 2016)&quot;,&quot;manualOverrideText&quot;:&quot;(Andersson et al., 2016)(Andersson et al., 2016)(Andersson et al., 2016)(Andersson et al., 2016)(Andersson et al., 2016)&quot;},&quot;citationTag&quot;:&quot;MENDELEY_CITATION_v3_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&quot;,&quot;citationItems&quot;:[{&quot;id&quot;:&quot;e105d81f-9144-3c04-85c7-0daabd687775&quot;,&quot;itemData&quot;:{&quot;type&quot;:&quot;chapter&quot;,&quot;id&quot;:&quot;e105d81f-9144-3c04-85c7-0daabd687775&quot;,&quot;title&quot;:&quot;Methods and Tools for Environmental Assessment&quot;,&quot;author&quot;:[{&quot;family&quot;:&quot;Andersson&quot;,&quot;given&quot;:&quot;Karin&quot;,&quot;parse-names&quot;:false,&quot;dropping-particle&quot;:&quot;&quot;,&quot;non-dropping-particle&quot;:&quot;&quot;},{&quot;family&quot;:&quot;Brynolf&quot;,&quot;given&quot;:&quot;Selma&quot;,&quot;parse-names&quot;:false,&quot;dropping-particle&quot;:&quot;&quot;,&quot;non-dropping-particle&quot;:&quot;&quot;},{&quot;family&quot;:&quot;Landquist&quot;,&quot;given&quot;:&quot;Hanna&quot;,&quot;parse-names&quot;:false,&quot;dropping-particle&quot;:&quot;&quot;,&quot;non-dropping-particle&quot;:&quot;&quot;},{&quot;family&quot;:&quot;Svensson&quot;,&quot;given&quot;:&quot;Erik&quot;,&quot;parse-names&quot;:false,&quot;dropping-particle&quot;:&quot;&quot;,&quot;non-dropping-particle&quot;:&quot;&quot;}],&quot;container-title&quot;:&quot;Shipping and the Environment&quot;,&quot;DOI&quot;:&quot;10.1007/978-3-662-49045-7_9&quot;,&quot;issued&quot;:{&quot;date-parts&quot;:[[2016]]},&quot;publisher-place&quot;:&quot;Berlin, Heidelberg&quot;,&quot;page&quot;:&quot;265-293&quot;,&quot;publisher&quot;:&quot;Springer Berlin Heidelberg&quot;,&quot;container-title-short&quot;:&quot;&quot;},&quot;isTemporary&quot;:false}]}]"/>
    <we:property name="MENDELEY_CITATIONS_LOCALE_CODE" value="&quot;en-US&quot;"/>
    <we:property name="MENDELEY_CITATIONS_STYLE" value="{&quot;id&quot;:&quot;https://www.zotero.org/styles/resources-conservation-and-recycling&quot;,&quot;title&quot;:&quot;Resources, Conservation &amp; Recycling&quot;,&quot;format&quot;:&quot;author-date&quot;,&quot;defaultLocale&quot;:&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SaSaRCHDdSm2tSxEGi54oeeE3SA==">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</go:docsCustomData>
</go:gDocsCustomXmlDataStorage>
</file>

<file path=customXml/itemProps1.xml><?xml version="1.0" encoding="utf-8"?>
<ds:datastoreItem xmlns:ds="http://schemas.openxmlformats.org/officeDocument/2006/customXml" ds:itemID="{E55FCEBE-EADF-474D-9562-1236E9531B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7565</Words>
  <Characters>41609</Characters>
  <Application>Microsoft Office Word</Application>
  <DocSecurity>0</DocSecurity>
  <Lines>346</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2022-09-09T12:28:00Z</dcterms:created>
  <dcterms:modified xsi:type="dcterms:W3CDTF">2022-09-14T13:07:00Z</dcterms:modified>
</cp:coreProperties>
</file>